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65" w:rsidRDefault="004D0347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SEQ MTEqn \r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SEQ MTSec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SEQ MTChap \r 1 \h \* MERGEFORMAT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  <w:r>
        <w:rPr>
          <w:rFonts w:ascii="Times New Roman" w:hAnsi="Times New Roman" w:cs="Times New Roman"/>
          <w:b/>
          <w:sz w:val="32"/>
          <w:szCs w:val="32"/>
        </w:rPr>
        <w:t>经济学</w:t>
      </w:r>
    </w:p>
    <w:p w:rsidR="00977B65" w:rsidRDefault="004D03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小时，共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题，共</w:t>
      </w:r>
      <w:r>
        <w:rPr>
          <w:rFonts w:ascii="Times New Roman" w:hAnsi="Times New Roman" w:cs="Times New Roman"/>
          <w:sz w:val="24"/>
          <w:szCs w:val="24"/>
        </w:rPr>
        <w:t>100</w:t>
      </w:r>
      <w:r>
        <w:rPr>
          <w:rFonts w:ascii="Times New Roman" w:hAnsi="Times New Roman" w:cs="Times New Roman"/>
          <w:sz w:val="24"/>
          <w:szCs w:val="24"/>
        </w:rPr>
        <w:t>分）</w:t>
      </w: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、（共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分）某消费者的效用函数为</w:t>
      </w:r>
    </w:p>
    <w:p w:rsidR="00977B65" w:rsidRDefault="004D0347">
      <w:pPr>
        <w:pStyle w:val="MTDisplayEquation"/>
      </w:pPr>
      <w:r>
        <w:tab/>
      </w:r>
      <w:r>
        <w:rPr>
          <w:position w:val="-14"/>
        </w:rPr>
        <w:object w:dxaOrig="2770" w:dyaOrig="4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.5pt;height:20.5pt" o:ole="">
            <v:imagedata r:id="rId9" o:title=""/>
          </v:shape>
          <o:OLEObject Type="Embed" ProgID="Equation.DSMT4" ShapeID="_x0000_i1025" DrawAspect="Content" ObjectID="_1529340796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1</w:instrText>
      </w:r>
      <w:r>
        <w:fldChar w:fldCharType="end"/>
      </w:r>
      <w:r>
        <w:instrText>)</w:instrText>
      </w:r>
      <w:r>
        <w:fldChar w:fldCharType="end"/>
      </w:r>
    </w:p>
    <w:p w:rsidR="00977B65" w:rsidRDefault="004D0347">
      <w:pPr>
        <w:pStyle w:val="13"/>
        <w:numPr>
          <w:ilvl w:val="0"/>
          <w:numId w:val="1"/>
        </w:numPr>
        <w:spacing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请写出“同类偏好”（或称“位似偏好”，即</w:t>
      </w:r>
      <w:r>
        <w:rPr>
          <w:rFonts w:ascii="Times New Roman" w:hAnsi="Times New Roman" w:cs="Times New Roman" w:hint="eastAsia"/>
          <w:sz w:val="24"/>
          <w:szCs w:val="24"/>
        </w:rPr>
        <w:t>homothetic preference</w:t>
      </w:r>
      <w:r>
        <w:rPr>
          <w:rFonts w:ascii="Times New Roman" w:hAnsi="Times New Roman" w:cs="Times New Roman" w:hint="eastAsia"/>
          <w:sz w:val="24"/>
          <w:szCs w:val="24"/>
        </w:rPr>
        <w:t>）的定义，并证明该消费者具有“同类偏好”。</w:t>
      </w:r>
      <w:r>
        <w:rPr>
          <w:rFonts w:ascii="Times New Roman" w:hAnsi="Times New Roman" w:cs="Times New Roman" w:hint="eastAsia"/>
          <w:sz w:val="24"/>
          <w:szCs w:val="24"/>
        </w:rPr>
        <w:t>[4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977B65">
      <w:pPr>
        <w:pStyle w:val="13"/>
        <w:spacing w:line="240" w:lineRule="auto"/>
        <w:ind w:left="720" w:firstLineChars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）请用价格</w:t>
      </w:r>
      <w:r>
        <w:rPr>
          <w:rFonts w:ascii="Times New Roman" w:hAnsi="Times New Roman" w:cs="Times New Roman"/>
          <w:position w:val="-16"/>
          <w:sz w:val="24"/>
          <w:szCs w:val="24"/>
        </w:rPr>
        <w:object w:dxaOrig="840" w:dyaOrig="440">
          <v:shape id="_x0000_i1026" type="#_x0000_t75" style="width:42pt;height:22pt" o:ole="">
            <v:imagedata r:id="rId11" o:title=""/>
          </v:shape>
          <o:OLEObject Type="Embed" ProgID="Equation.DSMT4" ShapeID="_x0000_i1026" DrawAspect="Content" ObjectID="_1529340797" r:id="rId12"/>
        </w:object>
      </w:r>
      <w:r>
        <w:rPr>
          <w:rFonts w:ascii="Times New Roman" w:hAnsi="Times New Roman" w:cs="Times New Roman" w:hint="eastAsia"/>
          <w:sz w:val="24"/>
          <w:szCs w:val="24"/>
        </w:rPr>
        <w:t>和财富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240" w:dyaOrig="230">
          <v:shape id="_x0000_i1027" type="#_x0000_t75" style="width:12pt;height:11.5pt" o:ole="">
            <v:imagedata r:id="rId13" o:title=""/>
          </v:shape>
          <o:OLEObject Type="Embed" ProgID="Equation.DSMT4" ShapeID="_x0000_i1027" DrawAspect="Content" ObjectID="_1529340798" r:id="rId14"/>
        </w:object>
      </w:r>
      <w:r>
        <w:rPr>
          <w:rFonts w:ascii="Times New Roman" w:hAnsi="Times New Roman" w:cs="Times New Roman" w:hint="eastAsia"/>
          <w:sz w:val="24"/>
          <w:szCs w:val="24"/>
        </w:rPr>
        <w:t>写出该消费者的马歇尔需求（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Marshallian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Demand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>
        <w:rPr>
          <w:rFonts w:ascii="Times New Roman" w:hAnsi="Times New Roman" w:cs="Times New Roman" w:hint="eastAsia"/>
          <w:sz w:val="24"/>
          <w:szCs w:val="24"/>
        </w:rPr>
        <w:t>[6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）请写出该消费者的间接效用函数（</w:t>
      </w:r>
      <w:r>
        <w:rPr>
          <w:rFonts w:ascii="Times New Roman" w:hAnsi="Times New Roman" w:cs="Times New Roman" w:hint="eastAsia"/>
          <w:sz w:val="24"/>
          <w:szCs w:val="24"/>
        </w:rPr>
        <w:t>indirect utility function</w:t>
      </w:r>
      <w:r>
        <w:rPr>
          <w:rFonts w:ascii="Times New Roman" w:hAnsi="Times New Roman" w:cs="Times New Roman" w:hint="eastAsia"/>
          <w:sz w:val="24"/>
          <w:szCs w:val="24"/>
        </w:rPr>
        <w:t>），并证明罗伊等式（</w:t>
      </w:r>
      <w:r>
        <w:rPr>
          <w:rFonts w:ascii="Times New Roman" w:hAnsi="Times New Roman" w:cs="Times New Roman" w:hint="eastAsia"/>
          <w:sz w:val="24"/>
          <w:szCs w:val="24"/>
        </w:rPr>
        <w:t>Roy</w:t>
      </w:r>
      <w:proofErr w:type="gramStart"/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s Identity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）假设财富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590" w:dyaOrig="290">
          <v:shape id="_x0000_i1028" type="#_x0000_t75" style="width:29.5pt;height:14.5pt" o:ole="">
            <v:imagedata r:id="rId15" o:title=""/>
          </v:shape>
          <o:OLEObject Type="Embed" ProgID="Equation.DSMT4" ShapeID="_x0000_i1028" DrawAspect="Content" ObjectID="_1529340799" r:id="rId16"/>
        </w:object>
      </w:r>
      <w:r>
        <w:rPr>
          <w:rFonts w:ascii="Times New Roman" w:hAnsi="Times New Roman" w:cs="Times New Roman" w:hint="eastAsia"/>
          <w:sz w:val="24"/>
          <w:szCs w:val="24"/>
        </w:rPr>
        <w:t>，价格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140" w:dyaOrig="380">
          <v:shape id="_x0000_i1029" type="#_x0000_t75" style="width:57pt;height:19pt" o:ole="">
            <v:imagedata r:id="rId17" o:title=""/>
          </v:shape>
          <o:OLEObject Type="Embed" ProgID="Equation.DSMT4" ShapeID="_x0000_i1029" DrawAspect="Content" ObjectID="_1529340800" r:id="rId18"/>
        </w:object>
      </w:r>
      <w:r>
        <w:rPr>
          <w:rFonts w:ascii="Times New Roman" w:hAnsi="Times New Roman" w:cs="Times New Roman" w:hint="eastAsia"/>
          <w:sz w:val="24"/>
          <w:szCs w:val="24"/>
        </w:rPr>
        <w:t>。当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300" w:dyaOrig="380">
          <v:shape id="_x0000_i1030" type="#_x0000_t75" style="width:15pt;height:19pt" o:ole="">
            <v:imagedata r:id="rId19" o:title=""/>
          </v:shape>
          <o:OLEObject Type="Embed" ProgID="Equation.DSMT4" ShapeID="_x0000_i1030" DrawAspect="Content" ObjectID="_1529340801" r:id="rId20"/>
        </w:object>
      </w:r>
      <w:r>
        <w:rPr>
          <w:rFonts w:ascii="Times New Roman" w:hAnsi="Times New Roman" w:cs="Times New Roman" w:hint="eastAsia"/>
          <w:sz w:val="24"/>
          <w:szCs w:val="24"/>
        </w:rPr>
        <w:t>上升</w:t>
      </w:r>
      <w:r>
        <w:rPr>
          <w:rFonts w:ascii="Times New Roman" w:hAnsi="Times New Roman" w:cs="Times New Roman" w:hint="eastAsia"/>
          <w:sz w:val="24"/>
          <w:szCs w:val="24"/>
        </w:rPr>
        <w:t>10%</w:t>
      </w:r>
      <w:r>
        <w:rPr>
          <w:rFonts w:ascii="Times New Roman" w:hAnsi="Times New Roman" w:cs="Times New Roman" w:hint="eastAsia"/>
          <w:sz w:val="24"/>
          <w:szCs w:val="24"/>
        </w:rPr>
        <w:t>时消费者能够得到补偿从而维持其原始效用水平。请问此时该消费者对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200" w:dyaOrig="230">
          <v:shape id="_x0000_i1031" type="#_x0000_t75" style="width:10pt;height:11.5pt" o:ole="">
            <v:imagedata r:id="rId21" o:title=""/>
          </v:shape>
          <o:OLEObject Type="Embed" ProgID="Equation.DSMT4" ShapeID="_x0000_i1031" DrawAspect="Content" ObjectID="_1529340802" r:id="rId22"/>
        </w:object>
      </w:r>
      <w:r>
        <w:rPr>
          <w:rFonts w:ascii="Times New Roman" w:hAnsi="Times New Roman" w:cs="Times New Roman" w:hint="eastAsia"/>
          <w:sz w:val="24"/>
          <w:szCs w:val="24"/>
        </w:rPr>
        <w:t>的消费量如何变化、变化了多少？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ins w:id="0" w:author="Sky123.Org" w:date="2016-04-12T11:26:00Z">
        <w:r>
          <w:rPr>
            <w:rFonts w:ascii="Times New Roman" w:hAnsi="Times New Roman" w:cs="Times New Roman" w:hint="eastAsia"/>
            <w:sz w:val="24"/>
            <w:szCs w:val="24"/>
          </w:rPr>
          <w:t>本题似</w:t>
        </w:r>
      </w:ins>
      <w:ins w:id="1" w:author="Sky123.Org" w:date="2016-04-12T10:29:00Z">
        <w:r>
          <w:rPr>
            <w:rFonts w:ascii="Times New Roman" w:hAnsi="Times New Roman" w:cs="Times New Roman" w:hint="eastAsia"/>
            <w:sz w:val="24"/>
            <w:szCs w:val="24"/>
          </w:rPr>
          <w:t>有</w:t>
        </w:r>
      </w:ins>
      <w:ins w:id="2" w:author="Sky123.Org" w:date="2016-04-12T10:27:00Z">
        <w:r>
          <w:rPr>
            <w:rFonts w:ascii="Times New Roman" w:hAnsi="Times New Roman" w:cs="Times New Roman" w:hint="eastAsia"/>
            <w:sz w:val="24"/>
            <w:szCs w:val="24"/>
          </w:rPr>
          <w:t>出错的嫌疑。</w:t>
        </w:r>
      </w:ins>
    </w:p>
    <w:p w:rsidR="00977B65" w:rsidRDefault="004D0347">
      <w:pPr>
        <w:pStyle w:val="a7"/>
        <w:shd w:val="clear" w:color="auto" w:fill="FFFFFF"/>
        <w:spacing w:before="120" w:beforeAutospacing="0" w:after="120" w:afterAutospacing="0" w:line="224" w:lineRule="atLeast"/>
        <w:rPr>
          <w:rFonts w:ascii="Times New Roman" w:eastAsiaTheme="minorEastAsia" w:hAnsi="Times New Roman" w:cs="Times New Roman"/>
          <w:lang w:val="en-GB"/>
        </w:rPr>
      </w:pPr>
      <w:r>
        <w:rPr>
          <w:rFonts w:ascii="Times New Roman" w:eastAsiaTheme="minorEastAsia" w:hAnsi="Times New Roman" w:cs="Times New Roman" w:hint="eastAsia"/>
          <w:lang w:val="en-GB"/>
        </w:rPr>
        <w:t>(1)</w:t>
      </w:r>
      <w:r>
        <w:rPr>
          <w:rFonts w:ascii="Times New Roman" w:eastAsiaTheme="minorEastAsia" w:hAnsi="Times New Roman" w:cs="Times New Roman"/>
          <w:lang w:val="en-GB"/>
        </w:rPr>
        <w:t xml:space="preserve"> In</w:t>
      </w:r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hyperlink r:id="rId23" w:tooltip="Consumer theory" w:history="1">
        <w:r>
          <w:rPr>
            <w:rFonts w:ascii="Times New Roman" w:eastAsiaTheme="minorEastAsia" w:hAnsi="Times New Roman" w:cs="Times New Roman"/>
            <w:lang w:val="en-GB"/>
          </w:rPr>
          <w:t>consumer theory</w:t>
        </w:r>
      </w:hyperlink>
      <w:r>
        <w:rPr>
          <w:rFonts w:ascii="Times New Roman" w:eastAsiaTheme="minorEastAsia" w:hAnsi="Times New Roman" w:cs="Times New Roman"/>
          <w:lang w:val="en-GB"/>
        </w:rPr>
        <w:t>, a consumer's preferences are called</w:t>
      </w:r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homothetic</w:t>
      </w:r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if they can be represented by a</w:t>
      </w:r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hyperlink r:id="rId24" w:tooltip="Utility function" w:history="1">
        <w:r>
          <w:rPr>
            <w:rFonts w:ascii="Times New Roman" w:eastAsiaTheme="minorEastAsia" w:hAnsi="Times New Roman" w:cs="Times New Roman"/>
            <w:lang w:val="en-GB"/>
          </w:rPr>
          <w:t>utility function</w:t>
        </w:r>
      </w:hyperlink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which is</w:t>
      </w:r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hyperlink r:id="rId25" w:tooltip="Homogeneous function" w:history="1">
        <w:r>
          <w:rPr>
            <w:rFonts w:ascii="Times New Roman" w:eastAsiaTheme="minorEastAsia" w:hAnsi="Times New Roman" w:cs="Times New Roman"/>
            <w:lang w:val="en-GB"/>
          </w:rPr>
          <w:t>homogeneous</w:t>
        </w:r>
      </w:hyperlink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of degree 1.</w:t>
      </w:r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For example, in an economy with two goo</w:t>
      </w:r>
      <w:r>
        <w:rPr>
          <w:rFonts w:ascii="Times New Roman" w:eastAsiaTheme="minorEastAsia" w:hAnsi="Times New Roman" w:cs="Times New Roman"/>
          <w:lang w:val="en-GB"/>
        </w:rPr>
        <w:t>ds</w:t>
      </w: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279400" cy="120650"/>
            <wp:effectExtent l="19050" t="0" r="6350" b="0"/>
            <wp:docPr id="86" name="图片 86" descr="x,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 descr="x,y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lang w:val="en-GB"/>
        </w:rPr>
        <w:t xml:space="preserve">, homothetic preferences can be represented by </w:t>
      </w:r>
      <w:proofErr w:type="gramStart"/>
      <w:r>
        <w:rPr>
          <w:rFonts w:ascii="Times New Roman" w:eastAsiaTheme="minorEastAsia" w:hAnsi="Times New Roman" w:cs="Times New Roman"/>
          <w:lang w:val="en-GB"/>
        </w:rPr>
        <w:t>an</w:t>
      </w:r>
      <w:proofErr w:type="gramEnd"/>
      <w:r>
        <w:rPr>
          <w:rFonts w:ascii="Times New Roman" w:eastAsiaTheme="minorEastAsia" w:hAnsi="Times New Roman" w:cs="Times New Roman"/>
          <w:lang w:val="en-GB"/>
        </w:rPr>
        <w:t xml:space="preserve"> utility function</w:t>
      </w: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01600" cy="82550"/>
            <wp:effectExtent l="19050" t="0" r="0" b="0"/>
            <wp:docPr id="87" name="图片 87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u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that has the following property: for every</w:t>
      </w: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438150" cy="133350"/>
            <wp:effectExtent l="19050" t="0" r="0" b="0"/>
            <wp:docPr id="88" name="图片 88" descr="a&gt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a&gt;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 w:hint="eastAsia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:</w:t>
      </w:r>
    </w:p>
    <w:p w:rsidR="00977B65" w:rsidRDefault="004D0347">
      <w:pPr>
        <w:shd w:val="clear" w:color="auto" w:fill="FFFFFF"/>
        <w:spacing w:after="24" w:line="224" w:lineRule="atLeast"/>
        <w:ind w:left="720"/>
        <w:rPr>
          <w:rFonts w:ascii="Arial" w:eastAsia="宋体" w:hAnsi="Arial" w:cs="Arial"/>
          <w:color w:val="252525"/>
          <w:sz w:val="14"/>
          <w:szCs w:val="14"/>
          <w:lang w:val="en-US"/>
        </w:rPr>
      </w:pPr>
      <w:r>
        <w:rPr>
          <w:rFonts w:ascii="Arial" w:eastAsia="宋体" w:hAnsi="Arial" w:cs="Arial"/>
          <w:noProof/>
          <w:color w:val="252525"/>
          <w:sz w:val="14"/>
          <w:szCs w:val="14"/>
          <w:lang w:val="en-US"/>
        </w:rPr>
        <w:drawing>
          <wp:inline distT="0" distB="0" distL="0" distR="0">
            <wp:extent cx="2012950" cy="203200"/>
            <wp:effectExtent l="19050" t="0" r="6350" b="0"/>
            <wp:docPr id="89" name="图片 89" descr="u(a\cdot x,a\cdot y) = a\cdot  u(x,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u(a\cdot x,a\cdot y) = a\cdot  u(x,y)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65" w:rsidRDefault="004D0347">
      <w:pPr>
        <w:shd w:val="clear" w:color="auto" w:fill="FFFFFF"/>
        <w:spacing w:after="24" w:line="224" w:lineRule="atLeast"/>
        <w:ind w:left="720"/>
        <w:rPr>
          <w:rFonts w:ascii="Arial" w:eastAsia="宋体" w:hAnsi="Arial" w:cs="Arial"/>
          <w:color w:val="252525"/>
          <w:sz w:val="14"/>
          <w:szCs w:val="14"/>
          <w:lang w:val="en-US"/>
        </w:rPr>
      </w:pPr>
      <w:r>
        <w:rPr>
          <w:rFonts w:ascii="Arial" w:eastAsia="宋体" w:hAnsi="Arial" w:cs="Arial"/>
          <w:noProof/>
          <w:color w:val="252525"/>
          <w:sz w:val="14"/>
          <w:szCs w:val="14"/>
          <w:lang w:val="en-US"/>
        </w:rPr>
        <w:drawing>
          <wp:inline distT="0" distB="0" distL="0" distR="0">
            <wp:extent cx="5264150" cy="1428750"/>
            <wp:effectExtent l="19050" t="0" r="0" b="0"/>
            <wp:docPr id="6" name="图片 94" descr="C:\Users\Administrator\Desktop\360截图201604121024543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4" descr="C:\Users\Administrator\Desktop\360截图20160412102454336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65" w:rsidRDefault="00977B65">
      <w:pPr>
        <w:shd w:val="clear" w:color="auto" w:fill="FFFFFF"/>
        <w:spacing w:after="24" w:line="224" w:lineRule="atLeast"/>
        <w:ind w:left="720"/>
        <w:rPr>
          <w:rFonts w:ascii="Arial" w:eastAsia="宋体" w:hAnsi="Arial" w:cs="Arial"/>
          <w:color w:val="252525"/>
          <w:sz w:val="14"/>
          <w:szCs w:val="14"/>
          <w:lang w:val="en-US"/>
        </w:rPr>
      </w:pP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pStyle w:val="13"/>
        <w:numPr>
          <w:ilvl w:val="0"/>
          <w:numId w:val="1"/>
        </w:numPr>
        <w:spacing w:line="240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把马歇尔需求代入直接效用函数，即得间接效用函数。</w:t>
      </w:r>
    </w:p>
    <w:p w:rsidR="00977B65" w:rsidRDefault="004D03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74310" cy="768350"/>
            <wp:effectExtent l="19050" t="0" r="2540" b="0"/>
            <wp:docPr id="95" name="图片 95" descr="360截图20160409195103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360截图2016040919510315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:rsidR="00977B65" w:rsidRDefault="004D03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264150" cy="850900"/>
            <wp:effectExtent l="19050" t="0" r="0" b="0"/>
            <wp:docPr id="108" name="图片 108" descr="C:\Users\Administrator\Desktop\360截图20160412102332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:\Users\Administrator\Desktop\360截图20160412102332000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5270500" cy="793750"/>
            <wp:effectExtent l="19050" t="0" r="6350" b="0"/>
            <wp:docPr id="1" name="图片 109" descr="C:\Users\Administrator\Desktop\360截图20160412102351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9" descr="C:\Users\Administrator\Desktop\360截图20160412102351976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：先求出马歇尔需求，才能分别计算斯勒茨基恒等式中的替代效应和收入。</w:t>
      </w:r>
    </w:p>
    <w:p w:rsidR="00977B65" w:rsidRDefault="004D0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注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977B65" w:rsidRDefault="004D03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  <w:lang w:val="en-US"/>
        </w:rPr>
        <w:drawing>
          <wp:inline distT="0" distB="0" distL="0" distR="0">
            <wp:extent cx="2590800" cy="571500"/>
            <wp:effectExtent l="19050" t="0" r="0" b="0"/>
            <wp:docPr id="5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、（共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分）考虑一个讨价还价游戏（</w:t>
      </w:r>
      <w:r>
        <w:rPr>
          <w:rFonts w:ascii="Times New Roman" w:hAnsi="Times New Roman" w:cs="Times New Roman" w:hint="eastAsia"/>
          <w:sz w:val="24"/>
          <w:szCs w:val="24"/>
        </w:rPr>
        <w:t xml:space="preserve">bargaining </w:t>
      </w:r>
      <w:r>
        <w:rPr>
          <w:rFonts w:ascii="Times New Roman" w:hAnsi="Times New Roman" w:cs="Times New Roman" w:hint="eastAsia"/>
          <w:sz w:val="24"/>
          <w:szCs w:val="24"/>
        </w:rPr>
        <w:t>game</w:t>
      </w:r>
      <w:r>
        <w:rPr>
          <w:rFonts w:ascii="Times New Roman" w:hAnsi="Times New Roman" w:cs="Times New Roman" w:hint="eastAsia"/>
          <w:sz w:val="24"/>
          <w:szCs w:val="24"/>
        </w:rPr>
        <w:t>）。有两个玩家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在不超过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550" w:dyaOrig="290">
          <v:shape id="_x0000_i1032" type="#_x0000_t75" style="width:27.5pt;height:14.5pt" o:ole="">
            <v:imagedata r:id="rId35" o:title=""/>
          </v:shape>
          <o:OLEObject Type="Embed" ProgID="Equation.DSMT4" ShapeID="_x0000_i1032" DrawAspect="Content" ObjectID="_1529340803" r:id="rId36"/>
        </w:object>
      </w:r>
      <w:r>
        <w:rPr>
          <w:rFonts w:ascii="Times New Roman" w:hAnsi="Times New Roman" w:cs="Times New Roman" w:hint="eastAsia"/>
          <w:sz w:val="24"/>
          <w:szCs w:val="24"/>
        </w:rPr>
        <w:t>期内分一块蛋糕。在第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期，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提出一个分多少蛋糕给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的方案（</w:t>
      </w:r>
      <w:r>
        <w:rPr>
          <w:rFonts w:ascii="Times New Roman" w:hAnsi="Times New Roman" w:cs="Times New Roman" w:hint="eastAsia"/>
          <w:sz w:val="24"/>
          <w:szCs w:val="24"/>
        </w:rPr>
        <w:t>offer</w:t>
      </w:r>
      <w:r>
        <w:rPr>
          <w:rFonts w:ascii="Times New Roman" w:hAnsi="Times New Roman" w:cs="Times New Roman" w:hint="eastAsia"/>
          <w:sz w:val="24"/>
          <w:szCs w:val="24"/>
        </w:rPr>
        <w:t>）；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看到这个方案并决定是否接受。如果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接受了，该讨价还价游戏结束，每个玩家按照分配方案得到各自的蛋糕。如果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拒绝了，游戏进入下一期。在第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期，轮到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向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提出一个分配方案。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看到这个方案并决定是否接受。如果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接受了，游戏结束，双方按该方案分配蛋糕。如果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拒绝，游戏进入下一期。在第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期，又轮到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首先提出分配方案，一切如前所述进行，但这次如果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拒绝了，游戏结</w:t>
      </w:r>
      <w:r>
        <w:rPr>
          <w:rFonts w:ascii="Times New Roman" w:hAnsi="Times New Roman" w:cs="Times New Roman" w:hint="eastAsia"/>
          <w:sz w:val="24"/>
          <w:szCs w:val="24"/>
        </w:rPr>
        <w:t>束，并且双方都将得到什么也得不到（即双方得到的蛋糕都是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）。假设所有玩家对未来的折现率均为</w:t>
      </w:r>
      <w:r>
        <w:rPr>
          <w:rFonts w:ascii="Times New Roman" w:hAnsi="Times New Roman" w:cs="Times New Roman"/>
          <w:position w:val="-24"/>
          <w:sz w:val="24"/>
          <w:szCs w:val="24"/>
        </w:rPr>
        <w:object w:dxaOrig="600" w:dyaOrig="620">
          <v:shape id="_x0000_i1033" type="#_x0000_t75" style="width:30pt;height:31pt" o:ole="">
            <v:imagedata r:id="rId37" o:title=""/>
          </v:shape>
          <o:OLEObject Type="Embed" ProgID="Equation.DSMT4" ShapeID="_x0000_i1033" DrawAspect="Content" ObjectID="_1529340804" r:id="rId38"/>
        </w:objec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）请写出该游戏的子博弈均衡（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subgame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perfect equilibrium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>
        <w:rPr>
          <w:rFonts w:ascii="Times New Roman" w:hAnsi="Times New Roman" w:cs="Times New Roman" w:hint="eastAsia"/>
          <w:sz w:val="24"/>
          <w:szCs w:val="24"/>
        </w:rPr>
        <w:t>[5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）在达到（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）中的子博弈均衡点时，请计算每个玩家的均衡的预期收益（</w:t>
      </w:r>
      <w:r>
        <w:rPr>
          <w:rFonts w:ascii="Times New Roman" w:hAnsi="Times New Roman" w:cs="Times New Roman" w:hint="eastAsia"/>
          <w:sz w:val="24"/>
          <w:szCs w:val="24"/>
        </w:rPr>
        <w:t>equilibrium expected payoff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）进一步假设，法律要求接受一个分配方案需要进行一些正式的手续（</w:t>
      </w:r>
      <w:r>
        <w:rPr>
          <w:rFonts w:ascii="Times New Roman" w:hAnsi="Times New Roman" w:cs="Times New Roman" w:hint="eastAsia"/>
          <w:sz w:val="24"/>
          <w:szCs w:val="24"/>
        </w:rPr>
        <w:t>formalisation</w:t>
      </w:r>
      <w:r>
        <w:rPr>
          <w:rFonts w:ascii="Times New Roman" w:hAnsi="Times New Roman" w:cs="Times New Roman" w:hint="eastAsia"/>
          <w:sz w:val="24"/>
          <w:szCs w:val="24"/>
        </w:rPr>
        <w:t>）。每个玩家在接受分配方案时需对这一正规化过程付费</w:t>
      </w:r>
      <w:r>
        <w:rPr>
          <w:rFonts w:ascii="Times New Roman" w:hAnsi="Times New Roman" w:cs="Times New Roman"/>
          <w:position w:val="-24"/>
          <w:sz w:val="24"/>
          <w:szCs w:val="24"/>
        </w:rPr>
        <w:object w:dxaOrig="590" w:dyaOrig="620">
          <v:shape id="_x0000_i1034" type="#_x0000_t75" style="width:29.5pt;height:31pt" o:ole="">
            <v:imagedata r:id="rId39" o:title=""/>
          </v:shape>
          <o:OLEObject Type="Embed" ProgID="Equation.DSMT4" ShapeID="_x0000_i1034" DrawAspect="Content" ObjectID="_1529340805" r:id="rId40"/>
        </w:object>
      </w:r>
      <w:r>
        <w:rPr>
          <w:rFonts w:ascii="Times New Roman" w:hAnsi="Times New Roman" w:cs="Times New Roman" w:hint="eastAsia"/>
          <w:sz w:val="24"/>
          <w:szCs w:val="24"/>
        </w:rPr>
        <w:t>。请计算此时新的子博弈均衡。</w:t>
      </w:r>
      <w:r>
        <w:rPr>
          <w:rFonts w:ascii="Times New Roman" w:hAnsi="Times New Roman" w:cs="Times New Roman" w:hint="eastAsia"/>
          <w:sz w:val="24"/>
          <w:szCs w:val="24"/>
        </w:rPr>
        <w:t>[5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）在达到（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）中的子博弈均衡点时，请计算每个玩家的均衡的预期收益。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ins w:id="3" w:author="Sky123.Org" w:date="2016-04-12T11:25:00Z">
        <w:r>
          <w:rPr>
            <w:rFonts w:ascii="Times New Roman" w:hAnsi="Times New Roman" w:cs="Times New Roman" w:hint="eastAsia"/>
            <w:sz w:val="24"/>
            <w:szCs w:val="24"/>
          </w:rPr>
          <w:t>本题参考范里安第</w:t>
        </w:r>
        <w:r>
          <w:rPr>
            <w:rFonts w:ascii="Times New Roman" w:hAnsi="Times New Roman" w:cs="Times New Roman" w:hint="eastAsia"/>
            <w:sz w:val="24"/>
            <w:szCs w:val="24"/>
          </w:rPr>
          <w:t>29</w:t>
        </w:r>
        <w:r>
          <w:rPr>
            <w:rFonts w:ascii="Times New Roman" w:hAnsi="Times New Roman" w:cs="Times New Roman" w:hint="eastAsia"/>
            <w:sz w:val="24"/>
            <w:szCs w:val="24"/>
          </w:rPr>
          <w:t>章</w:t>
        </w:r>
      </w:ins>
      <w:ins w:id="4" w:author="Sky123.Org" w:date="2016-04-12T11:26:00Z">
        <w:r>
          <w:rPr>
            <w:rFonts w:ascii="Times New Roman" w:hAnsi="Times New Roman" w:cs="Times New Roman" w:hint="eastAsia"/>
            <w:sz w:val="24"/>
            <w:szCs w:val="24"/>
          </w:rPr>
          <w:t>《</w:t>
        </w:r>
      </w:ins>
      <w:bookmarkStart w:id="5" w:name="OLE_LINK1"/>
      <w:ins w:id="6" w:author="Sky123.Org" w:date="2016-04-12T11:25:00Z">
        <w:r>
          <w:rPr>
            <w:rFonts w:ascii="Times New Roman" w:hAnsi="Times New Roman" w:cs="Times New Roman" w:hint="eastAsia"/>
            <w:sz w:val="24"/>
            <w:szCs w:val="24"/>
          </w:rPr>
          <w:t>博弈论</w:t>
        </w:r>
      </w:ins>
      <w:ins w:id="7" w:author="Sky123.Org" w:date="2016-04-12T11:26:00Z">
        <w:r>
          <w:rPr>
            <w:rFonts w:ascii="Times New Roman" w:hAnsi="Times New Roman" w:cs="Times New Roman" w:hint="eastAsia"/>
            <w:sz w:val="24"/>
            <w:szCs w:val="24"/>
          </w:rPr>
          <w:t>的应用</w:t>
        </w:r>
        <w:bookmarkEnd w:id="5"/>
        <w:r>
          <w:rPr>
            <w:rFonts w:ascii="Times New Roman" w:hAnsi="Times New Roman" w:cs="Times New Roman" w:hint="eastAsia"/>
            <w:sz w:val="24"/>
            <w:szCs w:val="24"/>
          </w:rPr>
          <w:t>》</w:t>
        </w:r>
      </w:ins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）第三天可能的收益模式为</w:t>
      </w:r>
      <w:r>
        <w:rPr>
          <w:rFonts w:ascii="Times New Roman" w:hAnsi="Times New Roman" w:cs="Times New Roman" w:hint="eastAsia"/>
          <w:sz w:val="24"/>
          <w:szCs w:val="24"/>
        </w:rPr>
        <w:t>A+B=1/9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最多得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最少得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77B65" w:rsidRDefault="004D0347">
      <w:pPr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第二天可能的收益模式为</w:t>
      </w:r>
      <w:r>
        <w:rPr>
          <w:rFonts w:ascii="Times New Roman" w:hAnsi="Times New Roman" w:cs="Times New Roman" w:hint="eastAsia"/>
          <w:sz w:val="24"/>
          <w:szCs w:val="24"/>
        </w:rPr>
        <w:t>A+B=1/3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得</w:t>
      </w:r>
      <w:r>
        <w:rPr>
          <w:rFonts w:ascii="Times New Roman" w:hAnsi="Times New Roman" w:cs="Times New Roman" w:hint="eastAsia"/>
          <w:sz w:val="24"/>
          <w:szCs w:val="24"/>
        </w:rPr>
        <w:t>1/3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得</w:t>
      </w:r>
      <w:r>
        <w:rPr>
          <w:rFonts w:ascii="Times New Roman" w:hAnsi="Times New Roman" w:cs="Times New Roman" w:hint="eastAsia"/>
          <w:sz w:val="24"/>
          <w:szCs w:val="24"/>
        </w:rPr>
        <w:t>2/3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77B65" w:rsidRDefault="004D0347">
      <w:pPr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第一天可能的收益模式为</w:t>
      </w:r>
      <w:r>
        <w:rPr>
          <w:rFonts w:ascii="Times New Roman" w:hAnsi="Times New Roman" w:cs="Times New Roman" w:hint="eastAsia"/>
          <w:sz w:val="24"/>
          <w:szCs w:val="24"/>
        </w:rPr>
        <w:t>A+B=1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得</w:t>
      </w:r>
      <w:r>
        <w:rPr>
          <w:rFonts w:ascii="Times New Roman" w:hAnsi="Times New Roman" w:cs="Times New Roman" w:hint="eastAsia"/>
          <w:sz w:val="24"/>
          <w:szCs w:val="24"/>
        </w:rPr>
        <w:t>7/9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得</w:t>
      </w:r>
      <w:r>
        <w:rPr>
          <w:rFonts w:ascii="Times New Roman" w:hAnsi="Times New Roman" w:cs="Times New Roman" w:hint="eastAsia"/>
          <w:sz w:val="24"/>
          <w:szCs w:val="24"/>
        </w:rPr>
        <w:t>2/9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）第三天可能的收益模式为</w:t>
      </w:r>
      <w:r>
        <w:rPr>
          <w:rFonts w:ascii="Times New Roman" w:hAnsi="Times New Roman" w:cs="Times New Roman" w:hint="eastAsia"/>
          <w:sz w:val="24"/>
          <w:szCs w:val="24"/>
        </w:rPr>
        <w:t>A+B=1/9-1/7*1/9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最多得</w:t>
      </w:r>
      <w:r>
        <w:rPr>
          <w:rFonts w:ascii="Times New Roman" w:hAnsi="Times New Roman" w:cs="Times New Roman" w:hint="eastAsia"/>
          <w:sz w:val="24"/>
          <w:szCs w:val="24"/>
        </w:rPr>
        <w:t>6/7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最少得</w:t>
      </w:r>
      <w:r>
        <w:rPr>
          <w:rFonts w:ascii="Times New Roman" w:hAnsi="Times New Roman" w:cs="Times New Roman" w:hint="eastAsia"/>
          <w:sz w:val="24"/>
          <w:szCs w:val="24"/>
        </w:rPr>
        <w:t>1/7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77B65" w:rsidRDefault="004D0347">
      <w:pPr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第二天可能的收益模式为</w:t>
      </w:r>
      <w:r>
        <w:rPr>
          <w:rFonts w:ascii="Times New Roman" w:hAnsi="Times New Roman" w:cs="Times New Roman" w:hint="eastAsia"/>
          <w:sz w:val="24"/>
          <w:szCs w:val="24"/>
        </w:rPr>
        <w:t>A+B=1/3-1/7*1/3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得</w:t>
      </w:r>
      <w:r>
        <w:rPr>
          <w:rFonts w:ascii="Times New Roman" w:hAnsi="Times New Roman" w:cs="Times New Roman" w:hint="eastAsia"/>
          <w:sz w:val="24"/>
          <w:szCs w:val="24"/>
        </w:rPr>
        <w:t>6/7*1/3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得</w:t>
      </w:r>
      <w:r>
        <w:rPr>
          <w:rFonts w:ascii="Times New Roman" w:hAnsi="Times New Roman" w:cs="Times New Roman" w:hint="eastAsia"/>
          <w:sz w:val="24"/>
          <w:szCs w:val="24"/>
        </w:rPr>
        <w:t>5/7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77B65" w:rsidRDefault="004D0347">
      <w:pPr>
        <w:ind w:firstLineChars="500" w:firstLin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第一天可能的收益模式为</w:t>
      </w:r>
      <w:r>
        <w:rPr>
          <w:rFonts w:ascii="Times New Roman" w:hAnsi="Times New Roman" w:cs="Times New Roman" w:hint="eastAsia"/>
          <w:sz w:val="24"/>
          <w:szCs w:val="24"/>
        </w:rPr>
        <w:t>A+B=1-1/7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得</w:t>
      </w:r>
      <w:r>
        <w:rPr>
          <w:rFonts w:ascii="Times New Roman" w:hAnsi="Times New Roman" w:cs="Times New Roman" w:hint="eastAsia"/>
          <w:sz w:val="24"/>
          <w:szCs w:val="24"/>
        </w:rPr>
        <w:t>16/21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 w:hint="eastAsia"/>
          <w:sz w:val="24"/>
          <w:szCs w:val="24"/>
        </w:rPr>
        <w:t>得</w:t>
      </w:r>
      <w:r>
        <w:rPr>
          <w:rFonts w:ascii="Times New Roman" w:hAnsi="Times New Roman" w:cs="Times New Roman" w:hint="eastAsia"/>
          <w:sz w:val="24"/>
          <w:szCs w:val="24"/>
        </w:rPr>
        <w:t>5/7*1/3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、（共</w:t>
      </w:r>
      <w:r>
        <w:rPr>
          <w:rFonts w:ascii="Times New Roman" w:hAnsi="Times New Roman" w:cs="Times New Roman" w:hint="eastAsia"/>
          <w:sz w:val="24"/>
          <w:szCs w:val="24"/>
        </w:rPr>
        <w:t>40</w:t>
      </w:r>
      <w:r>
        <w:rPr>
          <w:rFonts w:ascii="Times New Roman" w:hAnsi="Times New Roman" w:cs="Times New Roman" w:hint="eastAsia"/>
          <w:sz w:val="24"/>
          <w:szCs w:val="24"/>
        </w:rPr>
        <w:t>分）某国电力行业的生产投入品和产出品市场均是完全竞争市场。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660" w:dyaOrig="410">
          <v:shape id="_x0000_i1035" type="#_x0000_t75" style="width:33pt;height:20.5pt" o:ole="">
            <v:imagedata r:id="rId41" o:title=""/>
          </v:shape>
          <o:OLEObject Type="Embed" ProgID="Equation.DSMT4" ShapeID="_x0000_i1035" DrawAspect="Content" ObjectID="_1529340806" r:id="rId42"/>
        </w:object>
      </w:r>
      <w:r>
        <w:rPr>
          <w:rFonts w:ascii="Times New Roman" w:hAnsi="Times New Roman" w:cs="Times New Roman" w:hint="eastAsia"/>
          <w:sz w:val="24"/>
          <w:szCs w:val="24"/>
        </w:rPr>
        <w:t>表示消费电力带来的收益，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00" w:dyaOrig="410">
          <v:shape id="_x0000_i1036" type="#_x0000_t75" style="width:50pt;height:20.5pt" o:ole="">
            <v:imagedata r:id="rId43" o:title=""/>
          </v:shape>
          <o:OLEObject Type="Embed" ProgID="Equation.DSMT4" ShapeID="_x0000_i1036" DrawAspect="Content" ObjectID="_1529340807" r:id="rId44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70" w:dyaOrig="470">
          <v:shape id="_x0000_i1037" type="#_x0000_t75" style="width:53.5pt;height:23.5pt" o:ole="">
            <v:imagedata r:id="rId45" o:title=""/>
          </v:shape>
          <o:OLEObject Type="Embed" ProgID="Equation.DSMT4" ShapeID="_x0000_i1037" DrawAspect="Content" ObjectID="_1529340808" r:id="rId46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80" w:dyaOrig="470">
          <v:shape id="_x0000_i1038" type="#_x0000_t75" style="width:54pt;height:23.5pt" o:ole="">
            <v:imagedata r:id="rId47" o:title=""/>
          </v:shape>
          <o:OLEObject Type="Embed" ProgID="Equation.DSMT4" ShapeID="_x0000_i1038" DrawAspect="Content" ObjectID="_1529340809" r:id="rId48"/>
        </w:object>
      </w:r>
      <w:r>
        <w:rPr>
          <w:rFonts w:ascii="Times New Roman" w:hAnsi="Times New Roman" w:cs="Times New Roman" w:hint="eastAsia"/>
          <w:sz w:val="24"/>
          <w:szCs w:val="24"/>
        </w:rPr>
        <w:t>。电力行业总生产函数为</w:t>
      </w: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pStyle w:val="MTDisplayEquation"/>
      </w:pPr>
      <w:r>
        <w:tab/>
      </w:r>
      <w:r>
        <w:rPr>
          <w:position w:val="-14"/>
        </w:rPr>
        <w:object w:dxaOrig="1520" w:dyaOrig="410">
          <v:shape id="_x0000_i1039" type="#_x0000_t75" style="width:76pt;height:20.5pt" o:ole="">
            <v:imagedata r:id="rId49" o:title=""/>
          </v:shape>
          <o:OLEObject Type="Embed" ProgID="Equation.DSMT4" ShapeID="_x0000_i1039" DrawAspect="Content" ObjectID="_1529340810" r:id="rId5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2</w:instrText>
      </w:r>
      <w:r>
        <w:fldChar w:fldCharType="end"/>
      </w:r>
      <w:r>
        <w:instrText>)</w:instrText>
      </w:r>
      <w:r>
        <w:fldChar w:fldCharType="end"/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200" w:dyaOrig="260">
          <v:shape id="_x0000_i1040" type="#_x0000_t75" style="width:10pt;height:13pt" o:ole="">
            <v:imagedata r:id="rId51" o:title=""/>
          </v:shape>
          <o:OLEObject Type="Embed" ProgID="Equation.DSMT4" ShapeID="_x0000_i1040" DrawAspect="Content" ObjectID="_1529340811" r:id="rId52"/>
        </w:object>
      </w:r>
      <w:r>
        <w:rPr>
          <w:rFonts w:ascii="Times New Roman" w:hAnsi="Times New Roman" w:cs="Times New Roman" w:hint="eastAsia"/>
          <w:sz w:val="24"/>
          <w:szCs w:val="24"/>
        </w:rPr>
        <w:t>为在使用资本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310" w:dyaOrig="360">
          <v:shape id="_x0000_i1041" type="#_x0000_t75" style="width:15.5pt;height:18pt" o:ole="">
            <v:imagedata r:id="rId53" o:title=""/>
          </v:shape>
          <o:OLEObject Type="Embed" ProgID="Equation.DSMT4" ShapeID="_x0000_i1041" DrawAspect="Content" ObjectID="_1529340812" r:id="rId54"/>
        </w:object>
      </w:r>
      <w:r>
        <w:rPr>
          <w:rFonts w:ascii="Times New Roman" w:hAnsi="Times New Roman" w:cs="Times New Roman" w:hint="eastAsia"/>
          <w:sz w:val="24"/>
          <w:szCs w:val="24"/>
        </w:rPr>
        <w:t>，劳动力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230" w:dyaOrig="260">
          <v:shape id="_x0000_i1042" type="#_x0000_t75" style="width:11.5pt;height:13pt" o:ole="">
            <v:imagedata r:id="rId55" o:title=""/>
          </v:shape>
          <o:OLEObject Type="Embed" ProgID="Equation.DSMT4" ShapeID="_x0000_i1042" DrawAspect="Content" ObjectID="_1529340813" r:id="rId56"/>
        </w:object>
      </w:r>
      <w:r>
        <w:rPr>
          <w:rFonts w:ascii="Times New Roman" w:hAnsi="Times New Roman" w:cs="Times New Roman" w:hint="eastAsia"/>
          <w:sz w:val="24"/>
          <w:szCs w:val="24"/>
        </w:rPr>
        <w:t>和煤炭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43" type="#_x0000_t75" style="width:10pt;height:10pt" o:ole="">
            <v:imagedata r:id="rId57" o:title=""/>
          </v:shape>
          <o:OLEObject Type="Embed" ProgID="Equation.DSMT4" ShapeID="_x0000_i1043" DrawAspect="Content" ObjectID="_1529340814" r:id="rId58"/>
        </w:object>
      </w:r>
      <w:r>
        <w:rPr>
          <w:rFonts w:ascii="Times New Roman" w:hAnsi="Times New Roman" w:cs="Times New Roman" w:hint="eastAsia"/>
          <w:sz w:val="24"/>
          <w:szCs w:val="24"/>
        </w:rPr>
        <w:t>下能够生产的最大发电量。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500" w:dyaOrig="410">
          <v:shape id="_x0000_i1044" type="#_x0000_t75" style="width:25pt;height:20.5pt" o:ole="">
            <v:imagedata r:id="rId59" o:title=""/>
          </v:shape>
          <o:OLEObject Type="Embed" ProgID="Equation.DSMT4" ShapeID="_x0000_i1044" DrawAspect="Content" ObjectID="_1529340815" r:id="rId60"/>
        </w:object>
      </w:r>
      <w:r>
        <w:rPr>
          <w:rFonts w:ascii="Times New Roman" w:hAnsi="Times New Roman" w:cs="Times New Roman" w:hint="eastAsia"/>
          <w:sz w:val="24"/>
          <w:szCs w:val="24"/>
        </w:rPr>
        <w:t>对其包含的所有三个变量均是严格递增的严格凹函数（</w:t>
      </w:r>
      <w:r>
        <w:rPr>
          <w:rFonts w:ascii="Times New Roman" w:hAnsi="Times New Roman" w:cs="Times New Roman" w:hint="eastAsia"/>
          <w:sz w:val="24"/>
          <w:szCs w:val="24"/>
        </w:rPr>
        <w:t>concave</w:t>
      </w:r>
      <w:r>
        <w:rPr>
          <w:rFonts w:ascii="Times New Roman" w:hAnsi="Times New Roman" w:cs="Times New Roman" w:hint="eastAsia"/>
          <w:sz w:val="24"/>
          <w:szCs w:val="24"/>
        </w:rPr>
        <w:t>）。资本和劳动力的价格分别为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5" type="#_x0000_t75" style="width:9pt;height:10pt" o:ole="">
            <v:imagedata r:id="rId61" o:title=""/>
          </v:shape>
          <o:OLEObject Type="Embed" ProgID="Equation.DSMT4" ShapeID="_x0000_i1045" DrawAspect="Content" ObjectID="_1529340816" r:id="rId62"/>
        </w:object>
      </w:r>
      <w:r>
        <w:rPr>
          <w:rFonts w:ascii="Times New Roman" w:hAnsi="Times New Roman" w:cs="Times New Roman" w:hint="eastAsia"/>
          <w:sz w:val="24"/>
          <w:szCs w:val="24"/>
        </w:rPr>
        <w:t>和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240" w:dyaOrig="230">
          <v:shape id="_x0000_i1046" type="#_x0000_t75" style="width:12pt;height:11.5pt" o:ole="">
            <v:imagedata r:id="rId63" o:title=""/>
          </v:shape>
          <o:OLEObject Type="Embed" ProgID="Equation.DSMT4" ShapeID="_x0000_i1046" DrawAspect="Content" ObjectID="_1529340817" r:id="rId64"/>
        </w:object>
      </w:r>
      <w:r>
        <w:rPr>
          <w:rFonts w:ascii="Times New Roman" w:hAnsi="Times New Roman" w:cs="Times New Roman" w:hint="eastAsia"/>
          <w:sz w:val="24"/>
          <w:szCs w:val="24"/>
        </w:rPr>
        <w:t>。假设煤炭供给具有竞争性，并且煤炭生产的成本函数为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590" w:dyaOrig="410">
          <v:shape id="_x0000_i1047" type="#_x0000_t75" style="width:29.5pt;height:20.5pt" o:ole="">
            <v:imagedata r:id="rId65" o:title=""/>
          </v:shape>
          <o:OLEObject Type="Embed" ProgID="Equation.DSMT4" ShapeID="_x0000_i1047" DrawAspect="Content" ObjectID="_1529340818" r:id="rId66"/>
        </w:object>
      </w:r>
      <w:r>
        <w:rPr>
          <w:rFonts w:ascii="Times New Roman" w:hAnsi="Times New Roman" w:cs="Times New Roman" w:hint="eastAsia"/>
          <w:sz w:val="24"/>
          <w:szCs w:val="24"/>
        </w:rPr>
        <w:t>，且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920" w:dyaOrig="410">
          <v:shape id="_x0000_i1048" type="#_x0000_t75" style="width:46pt;height:20.5pt" o:ole="">
            <v:imagedata r:id="rId67" o:title=""/>
          </v:shape>
          <o:OLEObject Type="Embed" ProgID="Equation.DSMT4" ShapeID="_x0000_i1048" DrawAspect="Content" ObjectID="_1529340819" r:id="rId68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980" w:dyaOrig="410">
          <v:shape id="_x0000_i1049" type="#_x0000_t75" style="width:49pt;height:20.5pt" o:ole="">
            <v:imagedata r:id="rId69" o:title=""/>
          </v:shape>
          <o:OLEObject Type="Embed" ProgID="Equation.DSMT4" ShapeID="_x0000_i1049" DrawAspect="Content" ObjectID="_1529340820" r:id="rId70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00" w:dyaOrig="410">
          <v:shape id="_x0000_i1050" type="#_x0000_t75" style="width:50pt;height:20.5pt" o:ole="">
            <v:imagedata r:id="rId71" o:title=""/>
          </v:shape>
          <o:OLEObject Type="Embed" ProgID="Equation.DSMT4" ShapeID="_x0000_i1050" DrawAspect="Content" ObjectID="_1529340821" r:id="rId72"/>
        </w:object>
      </w:r>
      <w:r>
        <w:rPr>
          <w:rFonts w:ascii="Times New Roman" w:hAnsi="Times New Roman" w:cs="Times New Roman" w:hint="eastAsia"/>
          <w:sz w:val="24"/>
          <w:szCs w:val="24"/>
        </w:rPr>
        <w:t>。但使用煤炭发电会产生硫。未处理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的硫会产生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污染，但也可经过净化过程使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硫变得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有价值。假设经过净化的硫的生产函数是</w:t>
      </w:r>
    </w:p>
    <w:p w:rsidR="00977B65" w:rsidRDefault="004D0347">
      <w:pPr>
        <w:pStyle w:val="MTDisplayEquation"/>
      </w:pPr>
      <w:r>
        <w:tab/>
      </w:r>
      <w:r>
        <w:rPr>
          <w:position w:val="-14"/>
        </w:rPr>
        <w:object w:dxaOrig="1270" w:dyaOrig="410">
          <v:shape id="_x0000_i1051" type="#_x0000_t75" style="width:63.5pt;height:20.5pt" o:ole="">
            <v:imagedata r:id="rId73" o:title=""/>
          </v:shape>
          <o:OLEObject Type="Embed" ProgID="Equation.DSMT4" ShapeID="_x0000_i1051" DrawAspect="Content" ObjectID="_1529340822" r:id="rId7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3</w:instrText>
      </w:r>
      <w:r>
        <w:fldChar w:fldCharType="end"/>
      </w:r>
      <w:r>
        <w:instrText>)</w:instrText>
      </w:r>
      <w:r>
        <w:fldChar w:fldCharType="end"/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</w:t>
      </w:r>
      <w:r>
        <w:rPr>
          <w:rFonts w:ascii="Times New Roman" w:hAnsi="Times New Roman" w:cs="Times New Roman"/>
          <w:position w:val="-12"/>
          <w:sz w:val="24"/>
          <w:szCs w:val="24"/>
        </w:rPr>
        <w:object w:dxaOrig="310" w:dyaOrig="360">
          <v:shape id="_x0000_i1052" type="#_x0000_t75" style="width:15.5pt;height:18pt" o:ole="">
            <v:imagedata r:id="rId75" o:title=""/>
          </v:shape>
          <o:OLEObject Type="Embed" ProgID="Equation.DSMT4" ShapeID="_x0000_i1052" DrawAspect="Content" ObjectID="_1529340823" r:id="rId76"/>
        </w:object>
      </w:r>
      <w:r>
        <w:rPr>
          <w:rFonts w:ascii="Times New Roman" w:hAnsi="Times New Roman" w:cs="Times New Roman" w:hint="eastAsia"/>
          <w:sz w:val="24"/>
          <w:szCs w:val="24"/>
        </w:rPr>
        <w:t>是净化过程使用的资本。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480" w:dyaOrig="410">
          <v:shape id="_x0000_i1053" type="#_x0000_t75" style="width:24pt;height:20.5pt" o:ole="">
            <v:imagedata r:id="rId77" o:title=""/>
          </v:shape>
          <o:OLEObject Type="Embed" ProgID="Equation.DSMT4" ShapeID="_x0000_i1053" DrawAspect="Content" ObjectID="_1529340824" r:id="rId78"/>
        </w:object>
      </w:r>
      <w:r>
        <w:rPr>
          <w:rFonts w:ascii="Times New Roman" w:hAnsi="Times New Roman" w:cs="Times New Roman" w:hint="eastAsia"/>
          <w:sz w:val="24"/>
          <w:szCs w:val="24"/>
        </w:rPr>
        <w:t>对其包含的所有变量均是严格递增的严格凹函数，并且</w:t>
      </w:r>
    </w:p>
    <w:p w:rsidR="00977B65" w:rsidRDefault="004D0347">
      <w:pPr>
        <w:pStyle w:val="MTDisplayEquation"/>
      </w:pPr>
      <w:r>
        <w:tab/>
      </w:r>
      <w:r>
        <w:rPr>
          <w:position w:val="-22"/>
        </w:rPr>
        <w:object w:dxaOrig="2820" w:dyaOrig="480">
          <v:shape id="_x0000_i1054" type="#_x0000_t75" style="width:141pt;height:24pt" o:ole="">
            <v:imagedata r:id="rId79" o:title=""/>
          </v:shape>
          <o:OLEObject Type="Embed" ProgID="Equation.DSMT4" ShapeID="_x0000_i1054" DrawAspect="Content" ObjectID="_1529340825" r:id="rId8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4</w:instrText>
      </w:r>
      <w:r>
        <w:fldChar w:fldCharType="end"/>
      </w:r>
      <w:r>
        <w:instrText>)</w:instrText>
      </w:r>
      <w:r>
        <w:fldChar w:fldCharType="end"/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净化后的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硫带来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的收益是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660" w:dyaOrig="410">
          <v:shape id="_x0000_i1055" type="#_x0000_t75" style="width:33pt;height:20.5pt" o:ole="">
            <v:imagedata r:id="rId81" o:title=""/>
          </v:shape>
          <o:OLEObject Type="Embed" ProgID="Equation.DSMT4" ShapeID="_x0000_i1055" DrawAspect="Content" ObjectID="_1529340826" r:id="rId82"/>
        </w:object>
      </w:r>
      <w:r>
        <w:rPr>
          <w:rFonts w:ascii="Times New Roman" w:hAnsi="Times New Roman" w:cs="Times New Roman" w:hint="eastAsia"/>
          <w:sz w:val="24"/>
          <w:szCs w:val="24"/>
        </w:rPr>
        <w:t>，且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00" w:dyaOrig="410">
          <v:shape id="_x0000_i1056" type="#_x0000_t75" style="width:50pt;height:20.5pt" o:ole="">
            <v:imagedata r:id="rId83" o:title=""/>
          </v:shape>
          <o:OLEObject Type="Embed" ProgID="Equation.DSMT4" ShapeID="_x0000_i1056" DrawAspect="Content" ObjectID="_1529340827" r:id="rId84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20" w:dyaOrig="410">
          <v:shape id="_x0000_i1057" type="#_x0000_t75" style="width:51pt;height:20.5pt" o:ole="">
            <v:imagedata r:id="rId85" o:title=""/>
          </v:shape>
          <o:OLEObject Type="Embed" ProgID="Equation.DSMT4" ShapeID="_x0000_i1057" DrawAspect="Content" ObjectID="_1529340828" r:id="rId86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20" w:dyaOrig="410">
          <v:shape id="_x0000_i1058" type="#_x0000_t75" style="width:51pt;height:20.5pt" o:ole="">
            <v:imagedata r:id="rId87" o:title=""/>
          </v:shape>
          <o:OLEObject Type="Embed" ProgID="Equation.DSMT4" ShapeID="_x0000_i1058" DrawAspect="Content" ObjectID="_1529340829" r:id="rId88"/>
        </w:object>
      </w:r>
      <w:r>
        <w:rPr>
          <w:rFonts w:ascii="Times New Roman" w:hAnsi="Times New Roman" w:cs="Times New Roman" w:hint="eastAsia"/>
          <w:sz w:val="24"/>
          <w:szCs w:val="24"/>
        </w:rPr>
        <w:t>。未被净化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的硫被直接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排放形成污染物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230" w:dyaOrig="290">
          <v:shape id="_x0000_i1059" type="#_x0000_t75" style="width:11.5pt;height:14.5pt" o:ole="">
            <v:imagedata r:id="rId89" o:title=""/>
          </v:shape>
          <o:OLEObject Type="Embed" ProgID="Equation.DSMT4" ShapeID="_x0000_i1059" DrawAspect="Content" ObjectID="_1529340830" r:id="rId90"/>
        </w:objec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:rsidR="00977B65" w:rsidRDefault="004D0347">
      <w:pPr>
        <w:pStyle w:val="MTDisplayEquation"/>
      </w:pPr>
      <w:r>
        <w:tab/>
      </w:r>
      <w:r>
        <w:rPr>
          <w:position w:val="-14"/>
        </w:rPr>
        <w:object w:dxaOrig="1620" w:dyaOrig="410">
          <v:shape id="_x0000_i1060" type="#_x0000_t75" style="width:81pt;height:20.5pt" o:ole="">
            <v:imagedata r:id="rId91" o:title=""/>
          </v:shape>
          <o:OLEObject Type="Embed" ProgID="Equation.DSMT4" ShapeID="_x0000_i1060" DrawAspect="Content" ObjectID="_1529340831" r:id="rId9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5</w:instrText>
      </w:r>
      <w:r>
        <w:fldChar w:fldCharType="end"/>
      </w:r>
      <w:r>
        <w:instrText>)</w:instrText>
      </w:r>
      <w:r>
        <w:fldChar w:fldCharType="end"/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它带来的社会损失为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640" w:dyaOrig="410">
          <v:shape id="_x0000_i1061" type="#_x0000_t75" style="width:32pt;height:20.5pt" o:ole="">
            <v:imagedata r:id="rId93" o:title=""/>
          </v:shape>
          <o:OLEObject Type="Embed" ProgID="Equation.DSMT4" ShapeID="_x0000_i1061" DrawAspect="Content" ObjectID="_1529340832" r:id="rId94"/>
        </w:object>
      </w:r>
      <w:r>
        <w:rPr>
          <w:rFonts w:ascii="Times New Roman" w:hAnsi="Times New Roman" w:cs="Times New Roman" w:hint="eastAsia"/>
          <w:sz w:val="24"/>
          <w:szCs w:val="24"/>
        </w:rPr>
        <w:t>，且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980" w:dyaOrig="410">
          <v:shape id="_x0000_i1062" type="#_x0000_t75" style="width:49pt;height:20.5pt" o:ole="">
            <v:imagedata r:id="rId95" o:title=""/>
          </v:shape>
          <o:OLEObject Type="Embed" ProgID="Equation.DSMT4" ShapeID="_x0000_i1062" DrawAspect="Content" ObjectID="_1529340833" r:id="rId96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70" w:dyaOrig="410">
          <v:shape id="_x0000_i1063" type="#_x0000_t75" style="width:53.5pt;height:20.5pt" o:ole="">
            <v:imagedata r:id="rId97" o:title=""/>
          </v:shape>
          <o:OLEObject Type="Embed" ProgID="Equation.DSMT4" ShapeID="_x0000_i1063" DrawAspect="Content" ObjectID="_1529340834" r:id="rId98"/>
        </w:objec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1080" w:dyaOrig="410">
          <v:shape id="_x0000_i1064" type="#_x0000_t75" style="width:54pt;height:20.5pt" o:ole="">
            <v:imagedata r:id="rId99" o:title=""/>
          </v:shape>
          <o:OLEObject Type="Embed" ProgID="Equation.DSMT4" ShapeID="_x0000_i1064" DrawAspect="Content" ObjectID="_1529340835" r:id="rId100"/>
        </w:objec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）请计算电力行业的帕累托最优发电量（即具有经济效率的发电量，</w:t>
      </w:r>
      <w:r>
        <w:rPr>
          <w:rFonts w:ascii="Times New Roman" w:hAnsi="Times New Roman" w:cs="Times New Roman" w:hint="eastAsia"/>
          <w:sz w:val="24"/>
          <w:szCs w:val="24"/>
        </w:rPr>
        <w:t>economic efficient output</w:t>
      </w:r>
      <w:r>
        <w:rPr>
          <w:rFonts w:ascii="Times New Roman" w:hAnsi="Times New Roman" w:cs="Times New Roman" w:hint="eastAsia"/>
          <w:sz w:val="24"/>
          <w:szCs w:val="24"/>
        </w:rPr>
        <w:t>）。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请证明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当政府对污染排放量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230" w:dyaOrig="290">
          <v:shape id="_x0000_i1065" type="#_x0000_t75" style="width:11.5pt;height:14.5pt" o:ole="">
            <v:imagedata r:id="rId101" o:title=""/>
          </v:shape>
          <o:OLEObject Type="Embed" ProgID="Equation.DSMT4" ShapeID="_x0000_i1065" DrawAspect="Content" ObjectID="_1529340836" r:id="rId102"/>
        </w:object>
      </w:r>
      <w:r>
        <w:rPr>
          <w:rFonts w:ascii="Times New Roman" w:hAnsi="Times New Roman" w:cs="Times New Roman" w:hint="eastAsia"/>
          <w:sz w:val="24"/>
          <w:szCs w:val="24"/>
        </w:rPr>
        <w:t>征收适当的费用时，即使发电厂忽略社会损失</w:t>
      </w:r>
      <w:r>
        <w:rPr>
          <w:rFonts w:ascii="Times New Roman" w:hAnsi="Times New Roman" w:cs="Times New Roman"/>
          <w:position w:val="-14"/>
          <w:sz w:val="24"/>
          <w:szCs w:val="24"/>
        </w:rPr>
        <w:object w:dxaOrig="640" w:dyaOrig="410">
          <v:shape id="_x0000_i1066" type="#_x0000_t75" style="width:32pt;height:20.5pt" o:ole="">
            <v:imagedata r:id="rId93" o:title=""/>
          </v:shape>
          <o:OLEObject Type="Embed" ProgID="Equation.DSMT4" ShapeID="_x0000_i1066" DrawAspect="Content" ObjectID="_1529340837" r:id="rId103"/>
        </w:object>
      </w:r>
      <w:r>
        <w:rPr>
          <w:rFonts w:ascii="Times New Roman" w:hAnsi="Times New Roman" w:cs="Times New Roman" w:hint="eastAsia"/>
          <w:sz w:val="24"/>
          <w:szCs w:val="24"/>
        </w:rPr>
        <w:t>，电力行业也能达到（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）中的帕累托最优发电量。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请证明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当政府对每单位煤炭</w:t>
      </w:r>
      <w:r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67" type="#_x0000_t75" style="width:10pt;height:10pt" o:ole="">
            <v:imagedata r:id="rId104" o:title=""/>
          </v:shape>
          <o:OLEObject Type="Embed" ProgID="Equation.DSMT4" ShapeID="_x0000_i1067" DrawAspect="Content" ObjectID="_1529340838" r:id="rId105"/>
        </w:object>
      </w:r>
      <w:r>
        <w:rPr>
          <w:rFonts w:ascii="Times New Roman" w:hAnsi="Times New Roman" w:cs="Times New Roman" w:hint="eastAsia"/>
          <w:sz w:val="24"/>
          <w:szCs w:val="24"/>
        </w:rPr>
        <w:t>的使用征税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130" w:dyaOrig="240">
          <v:shape id="_x0000_i1068" type="#_x0000_t75" style="width:6.5pt;height:12pt" o:ole="">
            <v:imagedata r:id="rId106" o:title=""/>
          </v:shape>
          <o:OLEObject Type="Embed" ProgID="Equation.DSMT4" ShapeID="_x0000_i1068" DrawAspect="Content" ObjectID="_1529340839" r:id="rId107"/>
        </w:object>
      </w:r>
      <w:r>
        <w:rPr>
          <w:rFonts w:ascii="Times New Roman" w:hAnsi="Times New Roman" w:cs="Times New Roman" w:hint="eastAsia"/>
          <w:sz w:val="24"/>
          <w:szCs w:val="24"/>
        </w:rPr>
        <w:t>，并且对每单位净化硫</w:t>
      </w:r>
      <w:r>
        <w:rPr>
          <w:rFonts w:ascii="Times New Roman" w:hAnsi="Times New Roman" w:cs="Times New Roman"/>
          <w:position w:val="-10"/>
          <w:sz w:val="24"/>
          <w:szCs w:val="24"/>
        </w:rPr>
        <w:object w:dxaOrig="230" w:dyaOrig="260">
          <v:shape id="_x0000_i1069" type="#_x0000_t75" style="width:11.5pt;height:13pt" o:ole="">
            <v:imagedata r:id="rId108" o:title=""/>
          </v:shape>
          <o:OLEObject Type="Embed" ProgID="Equation.DSMT4" ShapeID="_x0000_i1069" DrawAspect="Content" ObjectID="_1529340840" r:id="rId109"/>
        </w:object>
      </w:r>
      <w:r>
        <w:rPr>
          <w:rFonts w:ascii="Times New Roman" w:hAnsi="Times New Roman" w:cs="Times New Roman" w:hint="eastAsia"/>
          <w:sz w:val="24"/>
          <w:szCs w:val="24"/>
        </w:rPr>
        <w:t>补贴</w:t>
      </w:r>
      <w:r>
        <w:rPr>
          <w:rFonts w:ascii="Times New Roman" w:hAnsi="Times New Roman" w:cs="Times New Roman"/>
          <w:position w:val="-6"/>
          <w:sz w:val="24"/>
          <w:szCs w:val="24"/>
        </w:rPr>
        <w:object w:dxaOrig="180" w:dyaOrig="230">
          <v:shape id="_x0000_i1070" type="#_x0000_t75" style="width:9pt;height:11.5pt" o:ole="">
            <v:imagedata r:id="rId110" o:title=""/>
          </v:shape>
          <o:OLEObject Type="Embed" ProgID="Equation.DSMT4" ShapeID="_x0000_i1070" DrawAspect="Content" ObjectID="_1529340841" r:id="rId111"/>
        </w:object>
      </w:r>
      <w:r>
        <w:rPr>
          <w:rFonts w:ascii="Times New Roman" w:hAnsi="Times New Roman" w:cs="Times New Roman" w:hint="eastAsia"/>
          <w:sz w:val="24"/>
          <w:szCs w:val="24"/>
        </w:rPr>
        <w:t>，电力行业也能达到（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）中的帕累托最优发电量。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）请对比（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）和（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）两种情况下对信息（</w:t>
      </w:r>
      <w:r>
        <w:rPr>
          <w:rFonts w:ascii="Times New Roman" w:hAnsi="Times New Roman" w:cs="Times New Roman" w:hint="eastAsia"/>
          <w:sz w:val="24"/>
          <w:szCs w:val="24"/>
        </w:rPr>
        <w:t>information</w:t>
      </w:r>
      <w:r>
        <w:rPr>
          <w:rFonts w:ascii="Times New Roman" w:hAnsi="Times New Roman" w:cs="Times New Roman" w:hint="eastAsia"/>
          <w:sz w:val="24"/>
          <w:szCs w:val="24"/>
        </w:rPr>
        <w:t>）的要求。</w:t>
      </w:r>
      <w:r>
        <w:rPr>
          <w:rFonts w:ascii="Times New Roman" w:hAnsi="Times New Roman" w:cs="Times New Roman" w:hint="eastAsia"/>
          <w:sz w:val="24"/>
          <w:szCs w:val="24"/>
        </w:rPr>
        <w:t>[10</w:t>
      </w:r>
      <w:r>
        <w:rPr>
          <w:rFonts w:ascii="Times New Roman" w:hAnsi="Times New Roman" w:cs="Times New Roman" w:hint="eastAsia"/>
          <w:sz w:val="24"/>
          <w:szCs w:val="24"/>
        </w:rPr>
        <w:t>分</w:t>
      </w:r>
      <w:r>
        <w:rPr>
          <w:rFonts w:ascii="Times New Roman" w:hAnsi="Times New Roman" w:cs="Times New Roman" w:hint="eastAsia"/>
          <w:sz w:val="24"/>
          <w:szCs w:val="24"/>
        </w:rPr>
        <w:t>]</w:t>
      </w:r>
    </w:p>
    <w:p w:rsidR="00977B65" w:rsidRDefault="00977B65">
      <w:pPr>
        <w:spacing w:line="240" w:lineRule="auto"/>
        <w:jc w:val="both"/>
        <w:rPr>
          <w:ins w:id="8" w:author="Sky123.Org" w:date="2016-04-12T12:31:00Z"/>
          <w:rFonts w:ascii="Times New Roman" w:hAnsi="Times New Roman" w:cs="Times New Roman"/>
          <w:sz w:val="24"/>
          <w:szCs w:val="24"/>
        </w:rPr>
      </w:pP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庇古税需要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知道污染的最优数量，才能征收。而补贴与征税相结合，要对企业的生产过程有更全方位的了解。</w:t>
      </w: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7B65" w:rsidRDefault="004D0347">
      <w:pPr>
        <w:jc w:val="both"/>
      </w:pPr>
      <w:r>
        <w:rPr>
          <w:rFonts w:hint="eastAsia"/>
        </w:rPr>
        <w:t>4. T</w:t>
      </w:r>
      <w:r>
        <w:t xml:space="preserve">he electricity industry is perfectly competitive both </w:t>
      </w:r>
      <w:r>
        <w:t>in the input and out-put markets.</w:t>
      </w:r>
      <w:r>
        <w:rPr>
          <w:rFonts w:hint="eastAsia"/>
        </w:rPr>
        <w:t xml:space="preserve"> Let </w:t>
      </w:r>
      <w:r>
        <w:rPr>
          <w:position w:val="-14"/>
        </w:rPr>
        <w:object w:dxaOrig="660" w:dyaOrig="410">
          <v:shape id="_x0000_i1071" type="#_x0000_t75" style="width:33pt;height:20.5pt" o:ole="">
            <v:imagedata r:id="rId41" o:title=""/>
          </v:shape>
          <o:OLEObject Type="Embed" ProgID="Equation.DSMT4" ShapeID="_x0000_i1071" DrawAspect="Content" ObjectID="_1529340842" r:id="rId112"/>
        </w:object>
      </w:r>
      <w:r>
        <w:rPr>
          <w:rFonts w:hint="eastAsia"/>
        </w:rPr>
        <w:t xml:space="preserve"> represent a schedule of benefits generated by the consumption of el</w:t>
      </w:r>
      <w:bookmarkStart w:id="9" w:name="_GoBack"/>
      <w:bookmarkEnd w:id="9"/>
      <w:r>
        <w:rPr>
          <w:rFonts w:hint="eastAsia"/>
        </w:rPr>
        <w:t xml:space="preserve">ectricity, </w:t>
      </w:r>
      <w:proofErr w:type="gramStart"/>
      <w:r>
        <w:rPr>
          <w:rFonts w:hint="eastAsia"/>
        </w:rPr>
        <w:t xml:space="preserve">with </w:t>
      </w:r>
      <w:proofErr w:type="gramEnd"/>
      <w:r>
        <w:rPr>
          <w:position w:val="-14"/>
        </w:rPr>
        <w:object w:dxaOrig="1000" w:dyaOrig="410">
          <v:shape id="_x0000_i1072" type="#_x0000_t75" style="width:50pt;height:20.5pt" o:ole="">
            <v:imagedata r:id="rId43" o:title=""/>
          </v:shape>
          <o:OLEObject Type="Embed" ProgID="Equation.DSMT4" ShapeID="_x0000_i1072" DrawAspect="Content" ObjectID="_1529340843" r:id="rId113"/>
        </w:object>
      </w:r>
      <w:r>
        <w:rPr>
          <w:rFonts w:hint="eastAsia"/>
        </w:rPr>
        <w:t xml:space="preserve">, </w:t>
      </w:r>
      <w:r>
        <w:rPr>
          <w:position w:val="-14"/>
        </w:rPr>
        <w:object w:dxaOrig="1070" w:dyaOrig="470">
          <v:shape id="_x0000_i1073" type="#_x0000_t75" style="width:53.5pt;height:23.5pt" o:ole="">
            <v:imagedata r:id="rId45" o:title=""/>
          </v:shape>
          <o:OLEObject Type="Embed" ProgID="Equation.DSMT4" ShapeID="_x0000_i1073" DrawAspect="Content" ObjectID="_1529340844" r:id="rId114"/>
        </w:object>
      </w:r>
      <w:r>
        <w:rPr>
          <w:rFonts w:hint="eastAsia"/>
        </w:rPr>
        <w:t xml:space="preserve">, </w:t>
      </w:r>
      <w:r>
        <w:rPr>
          <w:position w:val="-14"/>
        </w:rPr>
        <w:object w:dxaOrig="1080" w:dyaOrig="470">
          <v:shape id="_x0000_i1074" type="#_x0000_t75" style="width:54pt;height:23.5pt" o:ole="">
            <v:imagedata r:id="rId47" o:title=""/>
          </v:shape>
          <o:OLEObject Type="Embed" ProgID="Equation.DSMT4" ShapeID="_x0000_i1074" DrawAspect="Content" ObjectID="_1529340845" r:id="rId115"/>
        </w:object>
      </w:r>
      <w:r>
        <w:rPr>
          <w:rFonts w:hint="eastAsia"/>
        </w:rPr>
        <w:t xml:space="preserve">. </w:t>
      </w:r>
      <w:r>
        <w:lastRenderedPageBreak/>
        <w:t>Production opportunities</w:t>
      </w:r>
      <w:r>
        <w:t xml:space="preserve"> in</w:t>
      </w:r>
      <w:r>
        <w:rPr>
          <w:rFonts w:hint="eastAsia"/>
        </w:rPr>
        <w:t xml:space="preserve"> </w:t>
      </w:r>
      <w:r>
        <w:t xml:space="preserve">this industry </w:t>
      </w:r>
      <w:r>
        <w:rPr>
          <w:rFonts w:hint="eastAsia"/>
        </w:rPr>
        <w:t>are</w:t>
      </w:r>
      <w:r>
        <w:t xml:space="preserve"> summarized by the aggregate production function:</w:t>
      </w:r>
    </w:p>
    <w:p w:rsidR="00977B65" w:rsidRDefault="004D0347">
      <w:pPr>
        <w:pStyle w:val="MTDisplayEquation"/>
      </w:pPr>
      <w:r>
        <w:tab/>
      </w:r>
      <w:r>
        <w:rPr>
          <w:position w:val="-14"/>
        </w:rPr>
        <w:object w:dxaOrig="1520" w:dyaOrig="410">
          <v:shape id="_x0000_i1075" type="#_x0000_t75" style="width:76pt;height:20.5pt" o:ole="">
            <v:imagedata r:id="rId116" o:title=""/>
          </v:shape>
          <o:OLEObject Type="Embed" ProgID="Equation.DSMT4" ShapeID="_x0000_i1075" DrawAspect="Content" ObjectID="_1529340846" r:id="rId11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1</w:instrText>
      </w:r>
      <w:r>
        <w:fldChar w:fldCharType="end"/>
      </w:r>
      <w:r>
        <w:instrText>)</w:instrText>
      </w:r>
      <w:r>
        <w:fldChar w:fldCharType="end"/>
      </w:r>
    </w:p>
    <w:p w:rsidR="00977B65" w:rsidRDefault="004D0347">
      <w:pPr>
        <w:jc w:val="both"/>
      </w:pPr>
      <w:proofErr w:type="gramStart"/>
      <w:r>
        <w:rPr>
          <w:rFonts w:hint="eastAsia"/>
        </w:rPr>
        <w:t>where</w:t>
      </w:r>
      <w:proofErr w:type="gramEnd"/>
      <w:r>
        <w:rPr>
          <w:rFonts w:hint="eastAsia"/>
        </w:rPr>
        <w:t xml:space="preserve"> </w:t>
      </w:r>
      <w:r>
        <w:rPr>
          <w:position w:val="-10"/>
        </w:rPr>
        <w:object w:dxaOrig="200" w:dyaOrig="260">
          <v:shape id="_x0000_i1076" type="#_x0000_t75" style="width:10pt;height:13pt" o:ole="">
            <v:imagedata r:id="rId118" o:title=""/>
          </v:shape>
          <o:OLEObject Type="Embed" ProgID="Equation.DSMT4" ShapeID="_x0000_i1076" DrawAspect="Content" ObjectID="_1529340847" r:id="rId119"/>
        </w:object>
      </w:r>
      <w:r>
        <w:rPr>
          <w:rFonts w:hint="eastAsia"/>
        </w:rPr>
        <w:t xml:space="preserve"> </w:t>
      </w:r>
      <w:r>
        <w:t>is the</w:t>
      </w:r>
      <w:r>
        <w:t xml:space="preserve"> (maximum) amount of electricity that can be generated when</w:t>
      </w:r>
      <w:r>
        <w:rPr>
          <w:rFonts w:hint="eastAsia"/>
        </w:rPr>
        <w:t xml:space="preserve"> </w:t>
      </w:r>
      <w:r>
        <w:rPr>
          <w:position w:val="-12"/>
        </w:rPr>
        <w:object w:dxaOrig="310" w:dyaOrig="360">
          <v:shape id="_x0000_i1077" type="#_x0000_t75" style="width:15.5pt;height:18pt" o:ole="">
            <v:imagedata r:id="rId53" o:title=""/>
          </v:shape>
          <o:OLEObject Type="Embed" ProgID="Equation.DSMT4" ShapeID="_x0000_i1077" DrawAspect="Content" ObjectID="_1529340848" r:id="rId120"/>
        </w:object>
      </w:r>
      <w:r>
        <w:rPr>
          <w:rFonts w:hint="eastAsia"/>
        </w:rPr>
        <w:t xml:space="preserve"> </w:t>
      </w:r>
      <w:r>
        <w:t>units of</w:t>
      </w:r>
      <w:r>
        <w:rPr>
          <w:rFonts w:hint="eastAsia"/>
        </w:rPr>
        <w:t xml:space="preserve"> </w:t>
      </w:r>
      <w:r>
        <w:t>capital are employed in electricity generation, in conjunction with</w:t>
      </w:r>
      <w:r>
        <w:rPr>
          <w:rFonts w:hint="eastAsia"/>
        </w:rPr>
        <w:t xml:space="preserve"> </w:t>
      </w:r>
      <w:r>
        <w:rPr>
          <w:position w:val="-4"/>
        </w:rPr>
        <w:object w:dxaOrig="230" w:dyaOrig="260">
          <v:shape id="_x0000_i1078" type="#_x0000_t75" style="width:11.5pt;height:13pt" o:ole="">
            <v:imagedata r:id="rId121" o:title=""/>
          </v:shape>
          <o:OLEObject Type="Embed" ProgID="Equation.DSMT4" ShapeID="_x0000_i1078" DrawAspect="Content" ObjectID="_1529340849" r:id="rId122"/>
        </w:object>
      </w:r>
      <w:r>
        <w:rPr>
          <w:rFonts w:hint="eastAsia"/>
        </w:rPr>
        <w:t xml:space="preserve"> </w:t>
      </w:r>
      <w:r>
        <w:t>units of labour and</w:t>
      </w:r>
      <w:r>
        <w:rPr>
          <w:rFonts w:hint="eastAsia"/>
        </w:rPr>
        <w:t xml:space="preserve"> </w:t>
      </w:r>
      <w:r>
        <w:rPr>
          <w:position w:val="-4"/>
        </w:rPr>
        <w:object w:dxaOrig="200" w:dyaOrig="200">
          <v:shape id="_x0000_i1079" type="#_x0000_t75" style="width:10pt;height:10pt" o:ole="">
            <v:imagedata r:id="rId123" o:title=""/>
          </v:shape>
          <o:OLEObject Type="Embed" ProgID="Equation.DSMT4" ShapeID="_x0000_i1079" DrawAspect="Content" ObjectID="_1529340850" r:id="rId124"/>
        </w:object>
      </w:r>
      <w:r>
        <w:rPr>
          <w:rFonts w:hint="eastAsia"/>
        </w:rPr>
        <w:t xml:space="preserve"> units of coal. Sup</w:t>
      </w:r>
      <w:r>
        <w:rPr>
          <w:rFonts w:hint="eastAsia"/>
        </w:rPr>
        <w:t xml:space="preserve">pose </w:t>
      </w:r>
      <w:r>
        <w:rPr>
          <w:position w:val="-10"/>
        </w:rPr>
        <w:object w:dxaOrig="240" w:dyaOrig="310">
          <v:shape id="_x0000_i1080" type="#_x0000_t75" style="width:12pt;height:15.5pt" o:ole="">
            <v:imagedata r:id="rId125" o:title=""/>
          </v:shape>
          <o:OLEObject Type="Embed" ProgID="Equation.DSMT4" ShapeID="_x0000_i1080" DrawAspect="Content" ObjectID="_1529340851" r:id="rId126"/>
        </w:object>
      </w:r>
      <w:r>
        <w:rPr>
          <w:rFonts w:hint="eastAsia"/>
        </w:rPr>
        <w:t xml:space="preserve"> </w:t>
      </w:r>
      <w:r>
        <w:t>is strictly increasing in all its arguments and strictly concave</w:t>
      </w:r>
      <w:r>
        <w:rPr>
          <w:rFonts w:hint="eastAsia"/>
        </w:rPr>
        <w:t xml:space="preserve"> </w:t>
      </w:r>
      <w:r>
        <w:t>and that capital and labour are elastically supplied at prices</w:t>
      </w:r>
      <w:r>
        <w:rPr>
          <w:rFonts w:hint="eastAsia"/>
        </w:rPr>
        <w:t xml:space="preserve"> </w:t>
      </w:r>
      <w:r>
        <w:rPr>
          <w:position w:val="-4"/>
        </w:rPr>
        <w:object w:dxaOrig="180" w:dyaOrig="200">
          <v:shape id="_x0000_i1081" type="#_x0000_t75" style="width:9pt;height:10pt" o:ole="">
            <v:imagedata r:id="rId127" o:title=""/>
          </v:shape>
          <o:OLEObject Type="Embed" ProgID="Equation.DSMT4" ShapeID="_x0000_i1081" DrawAspect="Content" ObjectID="_1529340852" r:id="rId128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and </w:t>
      </w:r>
      <w:proofErr w:type="gramEnd"/>
      <w:r>
        <w:rPr>
          <w:position w:val="-6"/>
        </w:rPr>
        <w:object w:dxaOrig="240" w:dyaOrig="230">
          <v:shape id="_x0000_i1082" type="#_x0000_t75" style="width:12pt;height:11.5pt" o:ole="">
            <v:imagedata r:id="rId129" o:title=""/>
          </v:shape>
          <o:OLEObject Type="Embed" ProgID="Equation.DSMT4" ShapeID="_x0000_i1082" DrawAspect="Content" ObjectID="_1529340853" r:id="rId130"/>
        </w:object>
      </w:r>
      <w:r>
        <w:rPr>
          <w:rFonts w:hint="eastAsia"/>
        </w:rPr>
        <w:t xml:space="preserve">, respectively. </w:t>
      </w:r>
      <w:r>
        <w:t>Suppose further that co</w:t>
      </w:r>
      <w:r>
        <w:t>al is competitively supplied according to a technology embodied</w:t>
      </w:r>
      <w:r>
        <w:rPr>
          <w:rFonts w:hint="eastAsia"/>
        </w:rPr>
        <w:t xml:space="preserve"> </w:t>
      </w:r>
      <w:r>
        <w:t>in the cost function</w:t>
      </w:r>
      <w:r>
        <w:rPr>
          <w:rFonts w:hint="eastAsia"/>
        </w:rPr>
        <w:t xml:space="preserve"> </w:t>
      </w:r>
      <w:r>
        <w:rPr>
          <w:position w:val="-14"/>
        </w:rPr>
        <w:object w:dxaOrig="590" w:dyaOrig="410">
          <v:shape id="_x0000_i1083" type="#_x0000_t75" style="width:29.5pt;height:20.5pt" o:ole="">
            <v:imagedata r:id="rId65" o:title=""/>
          </v:shape>
          <o:OLEObject Type="Embed" ProgID="Equation.DSMT4" ShapeID="_x0000_i1083" DrawAspect="Content" ObjectID="_1529340854" r:id="rId131"/>
        </w:object>
      </w:r>
      <w:r>
        <w:rPr>
          <w:rFonts w:hint="eastAsia"/>
        </w:rPr>
        <w:t xml:space="preserve"> (that is, </w:t>
      </w:r>
      <w:r>
        <w:t xml:space="preserve">(that is, the cost of supplying </w:t>
      </w:r>
      <w:r>
        <w:rPr>
          <w:position w:val="-4"/>
        </w:rPr>
        <w:object w:dxaOrig="200" w:dyaOrig="200">
          <v:shape id="_x0000_i1084" type="#_x0000_t75" style="width:10pt;height:10pt" o:ole="">
            <v:imagedata r:id="rId132" o:title=""/>
          </v:shape>
          <o:OLEObject Type="Embed" ProgID="Equation.DSMT4" ShapeID="_x0000_i1084" DrawAspect="Content" ObjectID="_1529340855" r:id="rId133"/>
        </w:object>
      </w:r>
      <w:r>
        <w:t xml:space="preserve"> units of coal to the market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is </w:t>
      </w:r>
      <w:proofErr w:type="gramEnd"/>
      <w:r>
        <w:rPr>
          <w:position w:val="-14"/>
        </w:rPr>
        <w:object w:dxaOrig="590" w:dyaOrig="410">
          <v:shape id="_x0000_i1085" type="#_x0000_t75" style="width:29.5pt;height:20.5pt" o:ole="">
            <v:imagedata r:id="rId65" o:title=""/>
          </v:shape>
          <o:OLEObject Type="Embed" ProgID="Equation.DSMT4" ShapeID="_x0000_i1085" DrawAspect="Content" ObjectID="_1529340856" r:id="rId134"/>
        </w:object>
      </w:r>
      <w:r>
        <w:rPr>
          <w:rFonts w:hint="eastAsia"/>
        </w:rPr>
        <w:t xml:space="preserve">, where </w:t>
      </w:r>
      <w:r>
        <w:rPr>
          <w:position w:val="-14"/>
        </w:rPr>
        <w:object w:dxaOrig="920" w:dyaOrig="410">
          <v:shape id="_x0000_i1086" type="#_x0000_t75" style="width:46pt;height:20.5pt" o:ole="">
            <v:imagedata r:id="rId67" o:title=""/>
          </v:shape>
          <o:OLEObject Type="Embed" ProgID="Equation.DSMT4" ShapeID="_x0000_i1086" DrawAspect="Content" ObjectID="_1529340857" r:id="rId135"/>
        </w:object>
      </w:r>
      <w:r>
        <w:rPr>
          <w:rFonts w:hint="eastAsia"/>
        </w:rPr>
        <w:t xml:space="preserve">, </w:t>
      </w:r>
      <w:r>
        <w:rPr>
          <w:position w:val="-14"/>
        </w:rPr>
        <w:object w:dxaOrig="980" w:dyaOrig="410">
          <v:shape id="_x0000_i1087" type="#_x0000_t75" style="width:49pt;height:20.5pt" o:ole="">
            <v:imagedata r:id="rId69" o:title=""/>
          </v:shape>
          <o:OLEObject Type="Embed" ProgID="Equation.DSMT4" ShapeID="_x0000_i1087" DrawAspect="Content" ObjectID="_1529340858" r:id="rId136"/>
        </w:object>
      </w:r>
      <w:r>
        <w:rPr>
          <w:rFonts w:hint="eastAsia"/>
        </w:rPr>
        <w:t xml:space="preserve"> and </w:t>
      </w:r>
      <w:r>
        <w:rPr>
          <w:position w:val="-14"/>
        </w:rPr>
        <w:object w:dxaOrig="1000" w:dyaOrig="410">
          <v:shape id="_x0000_i1088" type="#_x0000_t75" style="width:50pt;height:20.5pt" o:ole="">
            <v:imagedata r:id="rId71" o:title=""/>
          </v:shape>
          <o:OLEObject Type="Embed" ProgID="Equation.DSMT4" ShapeID="_x0000_i1088" DrawAspect="Content" ObjectID="_1529340859" r:id="rId137"/>
        </w:object>
      </w:r>
      <w:r>
        <w:rPr>
          <w:rFonts w:hint="eastAsia"/>
        </w:rPr>
        <w:t xml:space="preserve">). Using coal </w:t>
      </w:r>
      <w:r>
        <w:t>to produce electricity generates  sulphur</w:t>
      </w:r>
      <w:r>
        <w:rPr>
          <w:rFonts w:hint="eastAsia"/>
        </w:rPr>
        <w:t>｛硫磺｝</w:t>
      </w:r>
      <w:r>
        <w:t xml:space="preserve"> as a by-product. Left untreated</w:t>
      </w:r>
      <w:r>
        <w:rPr>
          <w:rFonts w:hint="eastAsia"/>
        </w:rPr>
        <w:t xml:space="preserve"> </w:t>
      </w:r>
      <w:r>
        <w:t>sulphur is a pollutant but it can be made valuable if delivered in a pure state.</w:t>
      </w:r>
      <w:r>
        <w:t xml:space="preserve"> Suppose</w:t>
      </w:r>
      <w:r>
        <w:rPr>
          <w:rFonts w:hint="eastAsia"/>
        </w:rPr>
        <w:t xml:space="preserve"> </w:t>
      </w:r>
      <w:r>
        <w:t>the by-production of sulphur from burning coal is a linear activity, so that without</w:t>
      </w:r>
      <w:r>
        <w:rPr>
          <w:rFonts w:hint="eastAsia"/>
        </w:rPr>
        <w:t xml:space="preserve"> </w:t>
      </w:r>
      <w:r>
        <w:t>loss of generality</w:t>
      </w:r>
      <w:r>
        <w:rPr>
          <w:rFonts w:hint="eastAsia"/>
        </w:rPr>
        <w:t>｛普遍性｝</w:t>
      </w:r>
      <w:r>
        <w:t xml:space="preserve"> we can choose units for sulphur to be such that using </w:t>
      </w:r>
      <w:r>
        <w:rPr>
          <w:position w:val="-4"/>
        </w:rPr>
        <w:object w:dxaOrig="200" w:dyaOrig="200">
          <v:shape id="_x0000_i1089" type="#_x0000_t75" style="width:10pt;height:10pt" o:ole="">
            <v:imagedata r:id="rId138" o:title=""/>
          </v:shape>
          <o:OLEObject Type="Embed" ProgID="Equation.DSMT4" ShapeID="_x0000_i1089" DrawAspect="Content" ObjectID="_1529340860" r:id="rId139"/>
        </w:object>
      </w:r>
      <w:r>
        <w:rPr>
          <w:rFonts w:hint="eastAsia"/>
        </w:rPr>
        <w:t xml:space="preserve"> </w:t>
      </w:r>
      <w:r>
        <w:t>units of coal</w:t>
      </w:r>
      <w:r>
        <w:rPr>
          <w:rFonts w:hint="eastAsia"/>
        </w:rPr>
        <w:t xml:space="preserve"> </w:t>
      </w:r>
      <w:r>
        <w:t xml:space="preserve">generates </w:t>
      </w:r>
      <w:r>
        <w:rPr>
          <w:position w:val="-4"/>
        </w:rPr>
        <w:object w:dxaOrig="200" w:dyaOrig="200">
          <v:shape id="_x0000_i1090" type="#_x0000_t75" style="width:10pt;height:10pt" o:ole="">
            <v:imagedata r:id="rId140" o:title=""/>
          </v:shape>
          <o:OLEObject Type="Embed" ProgID="Equation.DSMT4" ShapeID="_x0000_i1090" DrawAspect="Content" ObjectID="_1529340861" r:id="rId141"/>
        </w:object>
      </w:r>
      <w:r>
        <w:rPr>
          <w:rFonts w:hint="eastAsia"/>
        </w:rPr>
        <w:t xml:space="preserve"> </w:t>
      </w:r>
      <w:r>
        <w:t xml:space="preserve">units </w:t>
      </w:r>
      <w:r>
        <w:t>of sulphur as by-product. Let</w:t>
      </w:r>
    </w:p>
    <w:p w:rsidR="00977B65" w:rsidRDefault="004D0347">
      <w:pPr>
        <w:pStyle w:val="MTDisplayEquation"/>
      </w:pPr>
      <w:r>
        <w:tab/>
      </w:r>
      <w:r>
        <w:rPr>
          <w:position w:val="-14"/>
        </w:rPr>
        <w:object w:dxaOrig="1270" w:dyaOrig="410">
          <v:shape id="_x0000_i1091" type="#_x0000_t75" style="width:63.5pt;height:20.5pt" o:ole="">
            <v:imagedata r:id="rId142" o:title=""/>
          </v:shape>
          <o:OLEObject Type="Embed" ProgID="Equation.DSMT4" ShapeID="_x0000_i1091" DrawAspect="Content" ObjectID="_1529340862" r:id="rId14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2</w:instrText>
      </w:r>
      <w:r>
        <w:fldChar w:fldCharType="end"/>
      </w:r>
      <w:r>
        <w:instrText>)</w:instrText>
      </w:r>
      <w:r>
        <w:fldChar w:fldCharType="end"/>
      </w:r>
    </w:p>
    <w:p w:rsidR="00977B65" w:rsidRDefault="004D0347">
      <w:pPr>
        <w:jc w:val="both"/>
      </w:pPr>
      <w:proofErr w:type="gramStart"/>
      <w:r>
        <w:t>represent</w:t>
      </w:r>
      <w:proofErr w:type="gramEnd"/>
      <w:r>
        <w:t xml:space="preserve"> the production of pure sulphur from this joint product with</w:t>
      </w:r>
      <w:r>
        <w:rPr>
          <w:rFonts w:hint="eastAsia"/>
        </w:rPr>
        <w:t xml:space="preserve"> </w:t>
      </w:r>
      <w:r>
        <w:rPr>
          <w:position w:val="-12"/>
        </w:rPr>
        <w:object w:dxaOrig="310" w:dyaOrig="360">
          <v:shape id="_x0000_i1092" type="#_x0000_t75" style="width:15.5pt;height:18pt" o:ole="">
            <v:imagedata r:id="rId144" o:title=""/>
          </v:shape>
          <o:OLEObject Type="Embed" ProgID="Equation.DSMT4" ShapeID="_x0000_i1092" DrawAspect="Content" ObjectID="_1529340863" r:id="rId145"/>
        </w:object>
      </w:r>
      <w:r>
        <w:rPr>
          <w:rFonts w:hint="eastAsia"/>
        </w:rPr>
        <w:t xml:space="preserve"> being the units of capital involved in the </w:t>
      </w:r>
      <w:r>
        <w:t>“</w:t>
      </w:r>
      <w:r>
        <w:rPr>
          <w:rFonts w:hint="eastAsia"/>
        </w:rPr>
        <w:t>purification</w:t>
      </w:r>
      <w:r>
        <w:t>”</w:t>
      </w:r>
      <w:r>
        <w:rPr>
          <w:rFonts w:hint="eastAsia"/>
        </w:rPr>
        <w:t xml:space="preserve"> process (also available at (constant) unit price of </w:t>
      </w:r>
      <w:r>
        <w:rPr>
          <w:position w:val="-4"/>
        </w:rPr>
        <w:object w:dxaOrig="180" w:dyaOrig="200">
          <v:shape id="_x0000_i1093" type="#_x0000_t75" style="width:9pt;height:10pt" o:ole="">
            <v:imagedata r:id="rId146" o:title=""/>
          </v:shape>
          <o:OLEObject Type="Embed" ProgID="Equation.DSMT4" ShapeID="_x0000_i1093" DrawAspect="Content" ObjectID="_1529340864" r:id="rId147"/>
        </w:object>
      </w:r>
      <w:r>
        <w:rPr>
          <w:rFonts w:hint="eastAsia"/>
        </w:rPr>
        <w:t xml:space="preserve">). The function </w:t>
      </w:r>
      <w:r>
        <w:rPr>
          <w:position w:val="-10"/>
        </w:rPr>
        <w:object w:dxaOrig="230" w:dyaOrig="260">
          <v:shape id="_x0000_i1094" type="#_x0000_t75" style="width:11.5pt;height:13pt" o:ole="">
            <v:imagedata r:id="rId148" o:title=""/>
          </v:shape>
          <o:OLEObject Type="Embed" ProgID="Equation.DSMT4" ShapeID="_x0000_i1094" DrawAspect="Content" ObjectID="_1529340865" r:id="rId149"/>
        </w:object>
      </w:r>
      <w:r>
        <w:rPr>
          <w:rFonts w:hint="eastAsia"/>
        </w:rPr>
        <w:t xml:space="preserve"> </w:t>
      </w:r>
      <w:r>
        <w:t xml:space="preserve">is strictly </w:t>
      </w:r>
      <w:r>
        <w:rPr>
          <w:rFonts w:hint="eastAsia"/>
        </w:rPr>
        <w:t xml:space="preserve">increasing in all arguments, strictly concave, </w:t>
      </w:r>
      <w:r>
        <w:rPr>
          <w:rFonts w:hint="eastAsia"/>
        </w:rPr>
        <w:t>and</w:t>
      </w:r>
    </w:p>
    <w:p w:rsidR="00977B65" w:rsidRDefault="004D0347">
      <w:pPr>
        <w:pStyle w:val="MTDisplayEquation"/>
      </w:pPr>
      <w:r>
        <w:tab/>
      </w:r>
      <w:r>
        <w:rPr>
          <w:position w:val="-22"/>
        </w:rPr>
        <w:object w:dxaOrig="2820" w:dyaOrig="480">
          <v:shape id="_x0000_i1095" type="#_x0000_t75" style="width:141pt;height:24pt" o:ole="">
            <v:imagedata r:id="rId150" o:title=""/>
          </v:shape>
          <o:OLEObject Type="Embed" ProgID="Equation.DSMT4" ShapeID="_x0000_i1095" DrawAspect="Content" ObjectID="_1529340866" r:id="rId15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3</w:instrText>
      </w:r>
      <w:r>
        <w:fldChar w:fldCharType="end"/>
      </w:r>
      <w:r>
        <w:instrText>)</w:instrText>
      </w:r>
      <w:r>
        <w:fldChar w:fldCharType="end"/>
      </w:r>
    </w:p>
    <w:p w:rsidR="00977B65" w:rsidRDefault="004D0347">
      <w:pPr>
        <w:jc w:val="both"/>
      </w:pPr>
      <w:r>
        <w:rPr>
          <w:rFonts w:hint="eastAsia"/>
        </w:rPr>
        <w:lastRenderedPageBreak/>
        <w:t xml:space="preserve">The benefit of purified sulphur is given by the schedule </w:t>
      </w:r>
      <w:r>
        <w:rPr>
          <w:position w:val="-14"/>
        </w:rPr>
        <w:object w:dxaOrig="660" w:dyaOrig="410">
          <v:shape id="_x0000_i1096" type="#_x0000_t75" style="width:33pt;height:20.5pt" o:ole="">
            <v:imagedata r:id="rId81" o:title=""/>
          </v:shape>
          <o:OLEObject Type="Embed" ProgID="Equation.DSMT4" ShapeID="_x0000_i1096" DrawAspect="Content" ObjectID="_1529340867" r:id="rId152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where </w:t>
      </w:r>
      <w:proofErr w:type="gramEnd"/>
      <w:r>
        <w:rPr>
          <w:position w:val="-14"/>
        </w:rPr>
        <w:object w:dxaOrig="1000" w:dyaOrig="410">
          <v:shape id="_x0000_i1097" type="#_x0000_t75" style="width:50pt;height:20.5pt" o:ole="">
            <v:imagedata r:id="rId83" o:title=""/>
          </v:shape>
          <o:OLEObject Type="Embed" ProgID="Equation.DSMT4" ShapeID="_x0000_i1097" DrawAspect="Content" ObjectID="_1529340868" r:id="rId153"/>
        </w:object>
      </w:r>
      <w:r>
        <w:rPr>
          <w:rFonts w:hint="eastAsia"/>
        </w:rPr>
        <w:t xml:space="preserve">, </w:t>
      </w:r>
      <w:r>
        <w:rPr>
          <w:position w:val="-14"/>
        </w:rPr>
        <w:object w:dxaOrig="1020" w:dyaOrig="410">
          <v:shape id="_x0000_i1098" type="#_x0000_t75" style="width:51pt;height:20.5pt" o:ole="">
            <v:imagedata r:id="rId85" o:title=""/>
          </v:shape>
          <o:OLEObject Type="Embed" ProgID="Equation.DSMT4" ShapeID="_x0000_i1098" DrawAspect="Content" ObjectID="_1529340869" r:id="rId154"/>
        </w:object>
      </w:r>
      <w:r>
        <w:rPr>
          <w:rFonts w:hint="eastAsia"/>
        </w:rPr>
        <w:t xml:space="preserve"> and </w:t>
      </w:r>
      <w:r>
        <w:rPr>
          <w:position w:val="-14"/>
        </w:rPr>
        <w:object w:dxaOrig="1020" w:dyaOrig="410">
          <v:shape id="_x0000_i1099" type="#_x0000_t75" style="width:51pt;height:20.5pt" o:ole="">
            <v:imagedata r:id="rId87" o:title=""/>
          </v:shape>
          <o:OLEObject Type="Embed" ProgID="Equation.DSMT4" ShapeID="_x0000_i1099" DrawAspect="Content" ObjectID="_1529340870" r:id="rId155"/>
        </w:objec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Unpurified</w:t>
      </w:r>
      <w:proofErr w:type="spellEnd"/>
      <w:r>
        <w:rPr>
          <w:rFonts w:hint="eastAsia"/>
        </w:rPr>
        <w:t xml:space="preserve"> </w:t>
      </w:r>
      <w:r>
        <w:t>sulphur</w:t>
      </w:r>
      <w:r>
        <w:rPr>
          <w:rFonts w:hint="eastAsia"/>
        </w:rPr>
        <w:t xml:space="preserve"> will be emitted as a </w:t>
      </w:r>
      <w:r>
        <w:t>pollutant</w:t>
      </w:r>
      <w:r>
        <w:rPr>
          <w:rFonts w:hint="eastAsia"/>
        </w:rPr>
        <w:t xml:space="preserve"> into the environment. The amount of pollutant </w:t>
      </w:r>
      <w:r>
        <w:rPr>
          <w:position w:val="-6"/>
        </w:rPr>
        <w:object w:dxaOrig="230" w:dyaOrig="290">
          <v:shape id="_x0000_i1100" type="#_x0000_t75" style="width:11.5pt;height:14.5pt" o:ole="">
            <v:imagedata r:id="rId156" o:title=""/>
          </v:shape>
          <o:OLEObject Type="Embed" ProgID="Equation.DSMT4" ShapeID="_x0000_i1100" DrawAspect="Content" ObjectID="_1529340871" r:id="rId157"/>
        </w:object>
      </w:r>
      <w:r>
        <w:rPr>
          <w:rFonts w:hint="eastAsia"/>
        </w:rPr>
        <w:t xml:space="preserve"> will be</w:t>
      </w:r>
    </w:p>
    <w:p w:rsidR="00977B65" w:rsidRDefault="004D0347">
      <w:pPr>
        <w:pStyle w:val="MTDisplayEquation"/>
      </w:pPr>
      <w:r>
        <w:tab/>
      </w:r>
      <w:r>
        <w:rPr>
          <w:position w:val="-14"/>
        </w:rPr>
        <w:object w:dxaOrig="1620" w:dyaOrig="410">
          <v:shape id="_x0000_i1101" type="#_x0000_t75" style="width:81pt;height:20.5pt" o:ole="">
            <v:imagedata r:id="rId158" o:title=""/>
          </v:shape>
          <o:OLEObject Type="Embed" ProgID="Equation.DSMT4" ShapeID="_x0000_i1101" DrawAspect="Content" ObjectID="_1529340872" r:id="rId15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>
        <w:fldChar w:fldCharType="begin"/>
      </w:r>
      <w:r>
        <w:instrText xml:space="preserve"> SEQ MTEqn \c \* Arabic \* MERGEFORMAT </w:instrText>
      </w:r>
      <w:r>
        <w:fldChar w:fldCharType="separate"/>
      </w:r>
      <w:r>
        <w:instrText>4</w:instrText>
      </w:r>
      <w:r>
        <w:fldChar w:fldCharType="end"/>
      </w:r>
      <w:r>
        <w:instrText>)</w:instrText>
      </w:r>
      <w:r>
        <w:fldChar w:fldCharType="end"/>
      </w:r>
    </w:p>
    <w:p w:rsidR="00977B65" w:rsidRDefault="004D0347">
      <w:pPr>
        <w:jc w:val="both"/>
      </w:pPr>
      <w:r>
        <w:rPr>
          <w:rFonts w:hint="eastAsia"/>
        </w:rPr>
        <w:t xml:space="preserve">The social harm it will cause is given by the schedule </w:t>
      </w:r>
      <w:r>
        <w:rPr>
          <w:position w:val="-14"/>
        </w:rPr>
        <w:object w:dxaOrig="640" w:dyaOrig="410">
          <v:shape id="_x0000_i1102" type="#_x0000_t75" style="width:32pt;height:20.5pt" o:ole="">
            <v:imagedata r:id="rId93" o:title=""/>
          </v:shape>
          <o:OLEObject Type="Embed" ProgID="Equation.DSMT4" ShapeID="_x0000_i1102" DrawAspect="Content" ObjectID="_1529340873" r:id="rId160"/>
        </w:objec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where </w:t>
      </w:r>
      <w:proofErr w:type="gramEnd"/>
      <w:r>
        <w:rPr>
          <w:position w:val="-14"/>
        </w:rPr>
        <w:object w:dxaOrig="980" w:dyaOrig="410">
          <v:shape id="_x0000_i1103" type="#_x0000_t75" style="width:49pt;height:20.5pt" o:ole="">
            <v:imagedata r:id="rId95" o:title=""/>
          </v:shape>
          <o:OLEObject Type="Embed" ProgID="Equation.DSMT4" ShapeID="_x0000_i1103" DrawAspect="Content" ObjectID="_1529340874" r:id="rId161"/>
        </w:object>
      </w:r>
      <w:r>
        <w:rPr>
          <w:rFonts w:hint="eastAsia"/>
        </w:rPr>
        <w:t xml:space="preserve">, </w:t>
      </w:r>
      <w:r>
        <w:rPr>
          <w:position w:val="-14"/>
        </w:rPr>
        <w:object w:dxaOrig="1070" w:dyaOrig="410">
          <v:shape id="_x0000_i1104" type="#_x0000_t75" style="width:53.5pt;height:20.5pt" o:ole="">
            <v:imagedata r:id="rId97" o:title=""/>
          </v:shape>
          <o:OLEObject Type="Embed" ProgID="Equation.DSMT4" ShapeID="_x0000_i1104" DrawAspect="Content" ObjectID="_1529340875" r:id="rId162"/>
        </w:object>
      </w:r>
      <w:r>
        <w:rPr>
          <w:rFonts w:hint="eastAsia"/>
        </w:rPr>
        <w:t xml:space="preserve"> and </w:t>
      </w:r>
      <w:r>
        <w:rPr>
          <w:position w:val="-14"/>
        </w:rPr>
        <w:object w:dxaOrig="1080" w:dyaOrig="410">
          <v:shape id="_x0000_i1105" type="#_x0000_t75" style="width:54pt;height:20.5pt" o:ole="">
            <v:imagedata r:id="rId99" o:title=""/>
          </v:shape>
          <o:OLEObject Type="Embed" ProgID="Equation.DSMT4" ShapeID="_x0000_i1105" DrawAspect="Content" ObjectID="_1529340876" r:id="rId163"/>
        </w:object>
      </w:r>
      <w:r>
        <w:rPr>
          <w:rFonts w:hint="eastAsia"/>
        </w:rPr>
        <w:t xml:space="preserve">. </w:t>
      </w:r>
    </w:p>
    <w:p w:rsidR="00977B65" w:rsidRDefault="004D0347">
      <w:pPr>
        <w:jc w:val="both"/>
      </w:pPr>
      <w:r>
        <w:rPr>
          <w:rFonts w:hint="eastAsia"/>
        </w:rPr>
        <w:t>(i) Characterise the economic efficient (Pareto optimal) outcome for this industry. [10 marks]</w:t>
      </w:r>
    </w:p>
    <w:p w:rsidR="00977B65" w:rsidRDefault="004D0347">
      <w:pPr>
        <w:jc w:val="both"/>
      </w:pPr>
      <w:r>
        <w:rPr>
          <w:rFonts w:hint="eastAsia"/>
        </w:rPr>
        <w:t xml:space="preserve">(ii) Show that efficiency in (i) can be achieved even if </w:t>
      </w:r>
      <w:r>
        <w:rPr>
          <w:position w:val="-14"/>
        </w:rPr>
        <w:object w:dxaOrig="640" w:dyaOrig="410">
          <v:shape id="_x0000_i1106" type="#_x0000_t75" style="width:32pt;height:20.5pt" o:ole="">
            <v:imagedata r:id="rId93" o:title=""/>
          </v:shape>
          <o:OLEObject Type="Embed" ProgID="Equation.DSMT4" ShapeID="_x0000_i1106" DrawAspect="Content" ObjectID="_1529340877" r:id="rId164"/>
        </w:object>
      </w:r>
      <w:r>
        <w:rPr>
          <w:rFonts w:hint="eastAsia"/>
        </w:rPr>
        <w:t xml:space="preserve"> were ignored by producers in a </w:t>
      </w:r>
      <w:r>
        <w:t>competit</w:t>
      </w:r>
      <w:r>
        <w:t>ive</w:t>
      </w:r>
      <w:r>
        <w:rPr>
          <w:rFonts w:hint="eastAsia"/>
        </w:rPr>
        <w:t xml:space="preserve"> market if the government imposed an appropriate </w:t>
      </w:r>
      <w:r>
        <w:t>emission</w:t>
      </w:r>
      <w:r>
        <w:rPr>
          <w:rFonts w:hint="eastAsia"/>
        </w:rPr>
        <w:t xml:space="preserve"> charge </w:t>
      </w:r>
      <w:proofErr w:type="gramStart"/>
      <w:r>
        <w:rPr>
          <w:rFonts w:hint="eastAsia"/>
        </w:rPr>
        <w:t xml:space="preserve">on </w:t>
      </w:r>
      <w:proofErr w:type="gramEnd"/>
      <w:r>
        <w:rPr>
          <w:position w:val="-6"/>
        </w:rPr>
        <w:object w:dxaOrig="230" w:dyaOrig="290">
          <v:shape id="_x0000_i1107" type="#_x0000_t75" style="width:11.5pt;height:14.5pt" o:ole="">
            <v:imagedata r:id="rId165" o:title=""/>
          </v:shape>
          <o:OLEObject Type="Embed" ProgID="Equation.DSMT4" ShapeID="_x0000_i1107" DrawAspect="Content" ObjectID="_1529340878" r:id="rId166"/>
        </w:object>
      </w:r>
      <w:r>
        <w:rPr>
          <w:rFonts w:hint="eastAsia"/>
        </w:rPr>
        <w:t>. [10 marks]</w:t>
      </w:r>
    </w:p>
    <w:p w:rsidR="00977B65" w:rsidRDefault="004D0347">
      <w:pPr>
        <w:jc w:val="both"/>
      </w:pPr>
      <w:r>
        <w:rPr>
          <w:rFonts w:hint="eastAsia"/>
        </w:rPr>
        <w:t xml:space="preserve">(iii) Show that a system that charged a tax </w:t>
      </w:r>
      <w:r>
        <w:rPr>
          <w:position w:val="-6"/>
        </w:rPr>
        <w:object w:dxaOrig="130" w:dyaOrig="240">
          <v:shape id="_x0000_i1108" type="#_x0000_t75" style="width:6.5pt;height:12pt" o:ole="">
            <v:imagedata r:id="rId167" o:title=""/>
          </v:shape>
          <o:OLEObject Type="Embed" ProgID="Equation.DSMT4" ShapeID="_x0000_i1108" DrawAspect="Content" ObjectID="_1529340879" r:id="rId168"/>
        </w:object>
      </w:r>
      <w:r>
        <w:rPr>
          <w:rFonts w:hint="eastAsia"/>
        </w:rPr>
        <w:t xml:space="preserve"> on the use of coal and paid a subsidy </w:t>
      </w:r>
      <w:r>
        <w:rPr>
          <w:position w:val="-6"/>
        </w:rPr>
        <w:object w:dxaOrig="180" w:dyaOrig="230">
          <v:shape id="_x0000_i1109" type="#_x0000_t75" style="width:9pt;height:11.5pt" o:ole="">
            <v:imagedata r:id="rId169" o:title=""/>
          </v:shape>
          <o:OLEObject Type="Embed" ProgID="Equation.DSMT4" ShapeID="_x0000_i1109" DrawAspect="Content" ObjectID="_1529340880" r:id="rId170"/>
        </w:object>
      </w:r>
      <w:r>
        <w:rPr>
          <w:rFonts w:hint="eastAsia"/>
        </w:rPr>
        <w:t xml:space="preserve"> for the pr</w:t>
      </w:r>
      <w:r>
        <w:rPr>
          <w:rFonts w:hint="eastAsia"/>
        </w:rPr>
        <w:t>oduction of purified sulphur could also achieve optimality in (i). [10 marks]</w:t>
      </w:r>
    </w:p>
    <w:p w:rsidR="00977B65" w:rsidRDefault="004D0347">
      <w:pPr>
        <w:jc w:val="both"/>
      </w:pPr>
      <w:proofErr w:type="gramStart"/>
      <w:r>
        <w:rPr>
          <w:rFonts w:hint="eastAsia"/>
        </w:rPr>
        <w:t>(iv) Re-consider</w:t>
      </w:r>
      <w:proofErr w:type="gramEnd"/>
      <w:r>
        <w:rPr>
          <w:rFonts w:hint="eastAsia"/>
        </w:rPr>
        <w:t xml:space="preserve"> (ii): there is now uncertainty (risk) in the government</w:t>
      </w:r>
      <w:r>
        <w:t>’</w:t>
      </w:r>
      <w:r>
        <w:rPr>
          <w:rFonts w:hint="eastAsia"/>
        </w:rPr>
        <w:t xml:space="preserve">s ability to detect </w:t>
      </w:r>
      <w:r>
        <w:t>pollution</w:t>
      </w:r>
      <w:r>
        <w:rPr>
          <w:rFonts w:hint="eastAsia"/>
        </w:rPr>
        <w:t xml:space="preserve"> and thus to charge emission. Discuss how the equilibrium in (ii) would chan</w:t>
      </w:r>
      <w:r>
        <w:rPr>
          <w:rFonts w:hint="eastAsia"/>
        </w:rPr>
        <w:t>ge. [10 marks]</w:t>
      </w:r>
    </w:p>
    <w:p w:rsidR="00977B65" w:rsidRDefault="004D0347">
      <w:pPr>
        <w:jc w:val="both"/>
        <w:rPr>
          <w:del w:id="10" w:author="Sky123.Org" w:date="2016-04-12T11:34:00Z"/>
        </w:rPr>
      </w:pPr>
      <w:r>
        <w:rPr>
          <w:rFonts w:hint="eastAsia"/>
        </w:rPr>
        <w:t>(v) Compare the informational requirements of these alternative systems, i.e., the regulative structures embodied in (ii), (iii) and (</w:t>
      </w:r>
      <w:proofErr w:type="gramStart"/>
      <w:r>
        <w:rPr>
          <w:rFonts w:hint="eastAsia"/>
        </w:rPr>
        <w:t>iv</w:t>
      </w:r>
      <w:proofErr w:type="gramEnd"/>
      <w:r>
        <w:rPr>
          <w:rFonts w:hint="eastAsia"/>
        </w:rPr>
        <w:t>). [10 points]</w:t>
      </w:r>
    </w:p>
    <w:p w:rsidR="00977B65" w:rsidRDefault="004D0347">
      <w:pPr>
        <w:spacing w:line="345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试卷安排：</w:t>
      </w:r>
    </w:p>
    <w:p w:rsidR="00977B65" w:rsidRDefault="004D0347">
      <w:pPr>
        <w:spacing w:line="345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第一、二题：选择其中一道（我想还是有更多选择的空间更好些），分别包括一般均衡理论和预期效用理论，大家可以按照自己擅长的领域准备。占</w:t>
      </w:r>
      <w:r>
        <w:rPr>
          <w:rFonts w:ascii="Arial" w:hAnsi="Arial" w:cs="Arial"/>
          <w:color w:val="000000"/>
          <w:sz w:val="21"/>
          <w:szCs w:val="21"/>
          <w:lang w:val="en-US"/>
        </w:rPr>
        <w:t>20</w:t>
      </w:r>
      <w:r>
        <w:rPr>
          <w:rFonts w:ascii="Arial" w:hAnsi="Arial" w:cs="Arial"/>
          <w:color w:val="000000"/>
          <w:sz w:val="21"/>
          <w:szCs w:val="21"/>
          <w:lang w:val="en-US"/>
        </w:rPr>
        <w:t>分。</w:t>
      </w:r>
    </w:p>
    <w:p w:rsidR="00977B65" w:rsidRDefault="004D0347">
      <w:pPr>
        <w:spacing w:line="345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第三题：必做，博弈论。占</w:t>
      </w:r>
      <w:r>
        <w:rPr>
          <w:rFonts w:ascii="Arial" w:hAnsi="Arial" w:cs="Arial"/>
          <w:color w:val="000000"/>
          <w:sz w:val="21"/>
          <w:szCs w:val="21"/>
          <w:lang w:val="en-US"/>
        </w:rPr>
        <w:t>30</w:t>
      </w:r>
      <w:r>
        <w:rPr>
          <w:rFonts w:ascii="Arial" w:hAnsi="Arial" w:cs="Arial"/>
          <w:color w:val="000000"/>
          <w:sz w:val="21"/>
          <w:szCs w:val="21"/>
          <w:lang w:val="en-US"/>
        </w:rPr>
        <w:t>分。</w:t>
      </w:r>
    </w:p>
    <w:p w:rsidR="00977B65" w:rsidRDefault="004D0347">
      <w:pPr>
        <w:spacing w:line="345" w:lineRule="atLeast"/>
        <w:rPr>
          <w:rFonts w:ascii="Arial" w:hAnsi="Arial" w:cs="Arial"/>
          <w:color w:val="000000"/>
          <w:sz w:val="21"/>
          <w:szCs w:val="21"/>
          <w:lang w:val="en-US"/>
        </w:rPr>
      </w:pPr>
      <w:r>
        <w:rPr>
          <w:rFonts w:ascii="Arial" w:hAnsi="Arial" w:cs="Arial"/>
          <w:color w:val="000000"/>
          <w:sz w:val="21"/>
          <w:szCs w:val="21"/>
          <w:lang w:val="en-US"/>
        </w:rPr>
        <w:t>第四题：必做。占</w:t>
      </w:r>
      <w:r>
        <w:rPr>
          <w:rFonts w:ascii="Arial" w:hAnsi="Arial" w:cs="Arial"/>
          <w:color w:val="000000"/>
          <w:sz w:val="21"/>
          <w:szCs w:val="21"/>
          <w:lang w:val="en-US"/>
        </w:rPr>
        <w:t>50</w:t>
      </w:r>
      <w:r>
        <w:rPr>
          <w:rFonts w:ascii="Arial" w:hAnsi="Arial" w:cs="Arial"/>
          <w:color w:val="000000"/>
          <w:sz w:val="21"/>
          <w:szCs w:val="21"/>
          <w:lang w:val="en-US"/>
        </w:rPr>
        <w:t>分。</w:t>
      </w:r>
      <w:r>
        <w:rPr>
          <w:rStyle w:val="9Char"/>
        </w:rPr>
        <w:t>附件</w:t>
      </w:r>
      <w:r>
        <w:rPr>
          <w:rFonts w:ascii="Arial" w:hAnsi="Arial" w:cs="Arial"/>
          <w:color w:val="000000"/>
          <w:sz w:val="21"/>
          <w:szCs w:val="21"/>
          <w:lang w:val="en-US"/>
        </w:rPr>
        <w:t>是第四题。它长得</w:t>
      </w:r>
      <w:proofErr w:type="gramStart"/>
      <w:r>
        <w:rPr>
          <w:rFonts w:ascii="Arial" w:hAnsi="Arial" w:cs="Arial"/>
          <w:color w:val="000000"/>
          <w:sz w:val="21"/>
          <w:szCs w:val="21"/>
          <w:lang w:val="en-US"/>
        </w:rPr>
        <w:t>和之前</w:t>
      </w:r>
      <w:proofErr w:type="gramEnd"/>
      <w:r>
        <w:rPr>
          <w:rFonts w:ascii="Arial" w:hAnsi="Arial" w:cs="Arial"/>
          <w:color w:val="000000"/>
          <w:sz w:val="21"/>
          <w:szCs w:val="21"/>
          <w:lang w:val="en-US"/>
        </w:rPr>
        <w:t>发的今年</w:t>
      </w:r>
      <w:r>
        <w:rPr>
          <w:rFonts w:ascii="Arial" w:hAnsi="Arial" w:cs="Arial"/>
          <w:b/>
          <w:bCs/>
          <w:color w:val="000000"/>
          <w:sz w:val="21"/>
          <w:lang w:val="en-US"/>
        </w:rPr>
        <w:t>博士生资格考试</w:t>
      </w:r>
      <w:r>
        <w:rPr>
          <w:rFonts w:ascii="Arial" w:hAnsi="Arial" w:cs="Arial"/>
          <w:color w:val="000000"/>
          <w:sz w:val="21"/>
          <w:szCs w:val="21"/>
          <w:lang w:val="en-US"/>
        </w:rPr>
        <w:t>的</w:t>
      </w:r>
      <w:r>
        <w:rPr>
          <w:rFonts w:ascii="Arial" w:hAnsi="Arial" w:cs="Arial"/>
          <w:b/>
          <w:bCs/>
          <w:color w:val="000000"/>
          <w:sz w:val="21"/>
          <w:lang w:val="en-US"/>
        </w:rPr>
        <w:t>最后一题</w:t>
      </w:r>
      <w:r>
        <w:rPr>
          <w:rFonts w:ascii="Arial" w:hAnsi="Arial" w:cs="Arial"/>
          <w:color w:val="000000"/>
          <w:sz w:val="21"/>
          <w:szCs w:val="21"/>
          <w:lang w:val="en-US"/>
        </w:rPr>
        <w:t>（关于电力的那个）很像。但请</w:t>
      </w:r>
      <w:r>
        <w:rPr>
          <w:rFonts w:ascii="Arial" w:hAnsi="Arial" w:cs="Arial"/>
          <w:b/>
          <w:bCs/>
          <w:color w:val="000000"/>
          <w:sz w:val="21"/>
          <w:lang w:val="en-US"/>
        </w:rPr>
        <w:t>注意</w:t>
      </w:r>
      <w:r>
        <w:rPr>
          <w:rFonts w:ascii="Arial" w:hAnsi="Arial" w:cs="Arial"/>
          <w:color w:val="000000"/>
          <w:sz w:val="21"/>
          <w:szCs w:val="21"/>
          <w:lang w:val="en-US"/>
        </w:rPr>
        <w:t>我加入了新的一个小问。</w:t>
      </w:r>
    </w:p>
    <w:p w:rsidR="00977B65" w:rsidRDefault="00977B65">
      <w:pPr>
        <w:rPr>
          <w:lang w:val="en-US"/>
        </w:rPr>
      </w:pPr>
    </w:p>
    <w:p w:rsidR="00977B65" w:rsidRDefault="00977B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77B65">
      <w:footerReference w:type="default" r:id="rId17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347" w:rsidRDefault="004D0347">
      <w:pPr>
        <w:spacing w:line="240" w:lineRule="auto"/>
      </w:pPr>
      <w:r>
        <w:separator/>
      </w:r>
    </w:p>
  </w:endnote>
  <w:endnote w:type="continuationSeparator" w:id="0">
    <w:p w:rsidR="004D0347" w:rsidRDefault="004D03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3505669"/>
    </w:sdtPr>
    <w:sdtEndPr/>
    <w:sdtContent>
      <w:sdt>
        <w:sdtPr>
          <w:id w:val="-1669238322"/>
        </w:sdtPr>
        <w:sdtEndPr/>
        <w:sdtContent>
          <w:p w:rsidR="00977B65" w:rsidRDefault="004D0347">
            <w:pPr>
              <w:pStyle w:val="a4"/>
              <w:jc w:val="center"/>
            </w:pPr>
            <w:r>
              <w:rPr>
                <w:rFonts w:ascii="Times New Roman" w:hAnsi="Times New Roman" w:cs="Times New Roman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instrText>PAGE</w:instrTex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60764A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  <w:lang w:val="zh-CN"/>
              </w:rPr>
              <w:t xml:space="preserve"> /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instrText>NUMPAGES</w:instrTex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60764A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977B65" w:rsidRDefault="00977B6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347" w:rsidRDefault="004D0347">
      <w:pPr>
        <w:spacing w:line="240" w:lineRule="auto"/>
      </w:pPr>
      <w:r>
        <w:separator/>
      </w:r>
    </w:p>
  </w:footnote>
  <w:footnote w:type="continuationSeparator" w:id="0">
    <w:p w:rsidR="004D0347" w:rsidRDefault="004D03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A1B7A"/>
    <w:multiLevelType w:val="multilevel"/>
    <w:tmpl w:val="57CA1B7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7C70"/>
    <w:rsid w:val="00011223"/>
    <w:rsid w:val="00045B82"/>
    <w:rsid w:val="0007141C"/>
    <w:rsid w:val="001064F0"/>
    <w:rsid w:val="00154925"/>
    <w:rsid w:val="001551E2"/>
    <w:rsid w:val="00197BA3"/>
    <w:rsid w:val="001C03D4"/>
    <w:rsid w:val="001C1E38"/>
    <w:rsid w:val="00225F25"/>
    <w:rsid w:val="002D7AD5"/>
    <w:rsid w:val="002E19DE"/>
    <w:rsid w:val="002F30C1"/>
    <w:rsid w:val="00343316"/>
    <w:rsid w:val="003736CE"/>
    <w:rsid w:val="003A1DA2"/>
    <w:rsid w:val="003B4AFF"/>
    <w:rsid w:val="003E304A"/>
    <w:rsid w:val="00417ACF"/>
    <w:rsid w:val="00431F74"/>
    <w:rsid w:val="00482CDE"/>
    <w:rsid w:val="00483A19"/>
    <w:rsid w:val="00483EED"/>
    <w:rsid w:val="00494045"/>
    <w:rsid w:val="004D0347"/>
    <w:rsid w:val="00552808"/>
    <w:rsid w:val="00574F19"/>
    <w:rsid w:val="00576A2B"/>
    <w:rsid w:val="005777A8"/>
    <w:rsid w:val="00591563"/>
    <w:rsid w:val="005F49F8"/>
    <w:rsid w:val="0060764A"/>
    <w:rsid w:val="006157C9"/>
    <w:rsid w:val="00617C1B"/>
    <w:rsid w:val="006336C8"/>
    <w:rsid w:val="00681EF1"/>
    <w:rsid w:val="0069010B"/>
    <w:rsid w:val="006B4664"/>
    <w:rsid w:val="006C4CBD"/>
    <w:rsid w:val="0074647A"/>
    <w:rsid w:val="0075168C"/>
    <w:rsid w:val="00755093"/>
    <w:rsid w:val="0075733B"/>
    <w:rsid w:val="007C71E9"/>
    <w:rsid w:val="0083561B"/>
    <w:rsid w:val="00860190"/>
    <w:rsid w:val="0087419D"/>
    <w:rsid w:val="0088444C"/>
    <w:rsid w:val="008A7B16"/>
    <w:rsid w:val="008C4F99"/>
    <w:rsid w:val="008D02A1"/>
    <w:rsid w:val="008E1EF8"/>
    <w:rsid w:val="008E33F9"/>
    <w:rsid w:val="008E79C7"/>
    <w:rsid w:val="00925530"/>
    <w:rsid w:val="00954734"/>
    <w:rsid w:val="0095515A"/>
    <w:rsid w:val="00972841"/>
    <w:rsid w:val="00977B65"/>
    <w:rsid w:val="00983944"/>
    <w:rsid w:val="009F601B"/>
    <w:rsid w:val="00AD3A1D"/>
    <w:rsid w:val="00B07308"/>
    <w:rsid w:val="00B16706"/>
    <w:rsid w:val="00BA1F11"/>
    <w:rsid w:val="00BB0460"/>
    <w:rsid w:val="00BE6618"/>
    <w:rsid w:val="00C06084"/>
    <w:rsid w:val="00CA767E"/>
    <w:rsid w:val="00CB004F"/>
    <w:rsid w:val="00CE2A1C"/>
    <w:rsid w:val="00CE5C47"/>
    <w:rsid w:val="00CF710C"/>
    <w:rsid w:val="00D0172F"/>
    <w:rsid w:val="00D31447"/>
    <w:rsid w:val="00D67C70"/>
    <w:rsid w:val="00DC2C77"/>
    <w:rsid w:val="00DD57E5"/>
    <w:rsid w:val="00E11AF8"/>
    <w:rsid w:val="00E16D6C"/>
    <w:rsid w:val="00E45E5F"/>
    <w:rsid w:val="00E90D63"/>
    <w:rsid w:val="00EA04F4"/>
    <w:rsid w:val="00EA33AF"/>
    <w:rsid w:val="00ED02C8"/>
    <w:rsid w:val="00F019BB"/>
    <w:rsid w:val="00F15333"/>
    <w:rsid w:val="00F220DE"/>
    <w:rsid w:val="00F4618A"/>
    <w:rsid w:val="00F66642"/>
    <w:rsid w:val="0B9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360" w:lineRule="auto"/>
    </w:pPr>
    <w:rPr>
      <w:sz w:val="28"/>
      <w:szCs w:val="28"/>
      <w:lang w:val="en-GB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qFormat/>
    <w:pPr>
      <w:keepNext/>
      <w:tabs>
        <w:tab w:val="left" w:pos="720"/>
      </w:tabs>
      <w:spacing w:before="240" w:after="60" w:line="240" w:lineRule="auto"/>
      <w:ind w:left="720" w:hanging="720"/>
      <w:outlineLvl w:val="3"/>
    </w:pPr>
    <w:rPr>
      <w:rFonts w:ascii="Times New Roman" w:eastAsia="宋体" w:hAnsi="Times New Roman" w:cs="Times New Roman"/>
      <w:b/>
      <w:bCs/>
    </w:rPr>
  </w:style>
  <w:style w:type="paragraph" w:styleId="5">
    <w:name w:val="heading 5"/>
    <w:basedOn w:val="a"/>
    <w:next w:val="a"/>
    <w:link w:val="5Char"/>
    <w:qFormat/>
    <w:pPr>
      <w:tabs>
        <w:tab w:val="left" w:pos="1008"/>
      </w:tabs>
      <w:spacing w:before="240" w:after="60" w:line="240" w:lineRule="auto"/>
      <w:ind w:left="1008" w:hanging="1008"/>
      <w:outlineLvl w:val="4"/>
    </w:pPr>
    <w:rPr>
      <w:rFonts w:ascii="Times New Roman" w:eastAsia="宋体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qFormat/>
    <w:pPr>
      <w:tabs>
        <w:tab w:val="left" w:pos="1152"/>
      </w:tabs>
      <w:spacing w:before="240" w:after="60" w:line="240" w:lineRule="auto"/>
      <w:ind w:left="1152" w:hanging="1152"/>
      <w:outlineLvl w:val="5"/>
    </w:pPr>
    <w:rPr>
      <w:rFonts w:ascii="Times New Roman" w:eastAsia="宋体" w:hAnsi="Times New Roman" w:cs="Times New Roman"/>
      <w:b/>
      <w:bCs/>
    </w:rPr>
  </w:style>
  <w:style w:type="paragraph" w:styleId="7">
    <w:name w:val="heading 7"/>
    <w:basedOn w:val="a"/>
    <w:next w:val="a"/>
    <w:link w:val="7Char"/>
    <w:qFormat/>
    <w:pPr>
      <w:tabs>
        <w:tab w:val="left" w:pos="1296"/>
      </w:tabs>
      <w:spacing w:before="240" w:after="60" w:line="240" w:lineRule="auto"/>
      <w:ind w:left="1296" w:hanging="1296"/>
      <w:outlineLvl w:val="6"/>
    </w:pPr>
    <w:rPr>
      <w:rFonts w:ascii="Times New Roman" w:eastAsia="宋体" w:hAnsi="Times New Roman" w:cs="Times New Roman"/>
      <w:sz w:val="24"/>
      <w:szCs w:val="24"/>
    </w:rPr>
  </w:style>
  <w:style w:type="paragraph" w:styleId="8">
    <w:name w:val="heading 8"/>
    <w:basedOn w:val="a"/>
    <w:next w:val="a"/>
    <w:link w:val="8Char"/>
    <w:qFormat/>
    <w:pPr>
      <w:tabs>
        <w:tab w:val="left" w:pos="1440"/>
      </w:tabs>
      <w:spacing w:before="240" w:after="60" w:line="240" w:lineRule="auto"/>
      <w:ind w:left="1440" w:hanging="1440"/>
      <w:outlineLvl w:val="7"/>
    </w:pPr>
    <w:rPr>
      <w:rFonts w:ascii="Times New Roman" w:eastAsia="宋体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Char"/>
    <w:qFormat/>
    <w:pPr>
      <w:tabs>
        <w:tab w:val="left" w:pos="1584"/>
      </w:tabs>
      <w:spacing w:before="240" w:after="60" w:line="240" w:lineRule="auto"/>
      <w:ind w:left="1584" w:hanging="1584"/>
      <w:outlineLvl w:val="8"/>
    </w:pPr>
    <w:rPr>
      <w:rFonts w:ascii="Arial" w:eastAsia="宋体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spacing w:after="100"/>
      <w:ind w:left="440"/>
    </w:pPr>
  </w:style>
  <w:style w:type="paragraph" w:styleId="a3">
    <w:name w:val="Balloon Text"/>
    <w:basedOn w:val="a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pacing w:line="240" w:lineRule="auto"/>
    </w:pPr>
  </w:style>
  <w:style w:type="paragraph" w:styleId="a5">
    <w:name w:val="header"/>
    <w:basedOn w:val="a"/>
    <w:link w:val="Char1"/>
    <w:uiPriority w:val="99"/>
    <w:unhideWhenUsed/>
    <w:pPr>
      <w:tabs>
        <w:tab w:val="center" w:pos="4153"/>
        <w:tab w:val="right" w:pos="8306"/>
      </w:tabs>
      <w:spacing w:line="240" w:lineRule="auto"/>
    </w:pPr>
  </w:style>
  <w:style w:type="paragraph" w:styleId="10">
    <w:name w:val="toc 1"/>
    <w:basedOn w:val="a"/>
    <w:next w:val="a"/>
    <w:uiPriority w:val="39"/>
    <w:unhideWhenUsed/>
    <w:qFormat/>
    <w:pPr>
      <w:tabs>
        <w:tab w:val="right" w:leader="dot" w:pos="8296"/>
      </w:tabs>
      <w:spacing w:after="100"/>
    </w:pPr>
  </w:style>
  <w:style w:type="paragraph" w:styleId="a6">
    <w:name w:val="Subtitle"/>
    <w:basedOn w:val="a"/>
    <w:next w:val="a"/>
    <w:link w:val="Char2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20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paragraph" w:styleId="a8">
    <w:name w:val="Title"/>
    <w:basedOn w:val="a"/>
    <w:next w:val="a"/>
    <w:link w:val="Char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rPr>
      <w:rFonts w:ascii="Times New Roman" w:eastAsia="宋体" w:hAnsi="Times New Roman" w:cs="Times New Roman"/>
      <w:b/>
      <w:bCs/>
    </w:rPr>
  </w:style>
  <w:style w:type="character" w:customStyle="1" w:styleId="5Char">
    <w:name w:val="标题 5 Char"/>
    <w:basedOn w:val="a0"/>
    <w:link w:val="5"/>
    <w:qFormat/>
    <w:rPr>
      <w:rFonts w:ascii="Times New Roman" w:eastAsia="宋体" w:hAnsi="Times New Roman" w:cs="Times New Roman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rPr>
      <w:rFonts w:ascii="Times New Roman" w:eastAsia="宋体" w:hAnsi="Times New Roman" w:cs="Times New Roman"/>
      <w:b/>
      <w:bCs/>
    </w:rPr>
  </w:style>
  <w:style w:type="character" w:customStyle="1" w:styleId="7Char">
    <w:name w:val="标题 7 Char"/>
    <w:basedOn w:val="a0"/>
    <w:link w:val="7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8Char">
    <w:name w:val="标题 8 Char"/>
    <w:basedOn w:val="a0"/>
    <w:link w:val="8"/>
    <w:qFormat/>
    <w:rPr>
      <w:rFonts w:ascii="Times New Roman" w:eastAsia="宋体" w:hAnsi="Times New Roman" w:cs="Times New Roman"/>
      <w:i/>
      <w:iCs/>
      <w:sz w:val="24"/>
      <w:szCs w:val="24"/>
    </w:rPr>
  </w:style>
  <w:style w:type="character" w:customStyle="1" w:styleId="9Char">
    <w:name w:val="标题 9 Char"/>
    <w:basedOn w:val="a0"/>
    <w:link w:val="9"/>
    <w:rPr>
      <w:rFonts w:ascii="Arial" w:eastAsia="宋体" w:hAnsi="Arial" w:cs="Arial"/>
    </w:rPr>
  </w:style>
  <w:style w:type="character" w:customStyle="1" w:styleId="Char3">
    <w:name w:val="标题 Char"/>
    <w:basedOn w:val="a0"/>
    <w:link w:val="a8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1">
    <w:name w:val="无间隔1"/>
    <w:link w:val="Char4"/>
    <w:uiPriority w:val="1"/>
    <w:qFormat/>
    <w:rPr>
      <w:sz w:val="28"/>
      <w:szCs w:val="28"/>
      <w:lang w:val="en-GB"/>
    </w:rPr>
  </w:style>
  <w:style w:type="character" w:customStyle="1" w:styleId="Char4">
    <w:name w:val="无间隔 Char"/>
    <w:basedOn w:val="a0"/>
    <w:link w:val="11"/>
    <w:uiPriority w:val="1"/>
  </w:style>
  <w:style w:type="character" w:customStyle="1" w:styleId="12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Articletitle">
    <w:name w:val="Article title"/>
    <w:basedOn w:val="a"/>
    <w:next w:val="a"/>
    <w:qFormat/>
    <w:pPr>
      <w:spacing w:after="120"/>
    </w:pPr>
    <w:rPr>
      <w:rFonts w:ascii="Times New Roman" w:eastAsia="宋体" w:hAnsi="Times New Roman" w:cs="Times New Roman"/>
      <w:b/>
      <w:szCs w:val="24"/>
      <w:lang w:eastAsia="en-GB"/>
    </w:rPr>
  </w:style>
  <w:style w:type="character" w:customStyle="1" w:styleId="Char1">
    <w:name w:val="页眉 Char"/>
    <w:basedOn w:val="a0"/>
    <w:link w:val="a5"/>
    <w:uiPriority w:val="99"/>
  </w:style>
  <w:style w:type="character" w:customStyle="1" w:styleId="Char0">
    <w:name w:val="页脚 Char"/>
    <w:basedOn w:val="a0"/>
    <w:link w:val="a4"/>
    <w:uiPriority w:val="99"/>
  </w:style>
  <w:style w:type="character" w:customStyle="1" w:styleId="MTEquationSection">
    <w:name w:val="MTEquationSection"/>
    <w:basedOn w:val="a0"/>
    <w:qFormat/>
    <w:rPr>
      <w:rFonts w:ascii="Times New Roman" w:hAnsi="Times New Roman" w:cs="Times New Roman"/>
      <w:b/>
      <w:vanish/>
      <w:color w:val="FF0000"/>
      <w:sz w:val="32"/>
      <w:szCs w:val="32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00"/>
      </w:tabs>
      <w:spacing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a0"/>
    <w:link w:val="MTDisplayEquation"/>
    <w:qFormat/>
    <w:rPr>
      <w:rFonts w:ascii="Times New Roman" w:hAnsi="Times New Roman" w:cs="Times New Roman"/>
      <w:sz w:val="24"/>
      <w:szCs w:val="24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117" Type="http://schemas.openxmlformats.org/officeDocument/2006/relationships/oleObject" Target="embeddings/oleObject51.bin"/><Relationship Id="rId21" Type="http://schemas.openxmlformats.org/officeDocument/2006/relationships/image" Target="media/image7.wmf"/><Relationship Id="rId42" Type="http://schemas.openxmlformats.org/officeDocument/2006/relationships/oleObject" Target="embeddings/oleObject11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24.bin"/><Relationship Id="rId84" Type="http://schemas.openxmlformats.org/officeDocument/2006/relationships/oleObject" Target="embeddings/oleObject32.bin"/><Relationship Id="rId89" Type="http://schemas.openxmlformats.org/officeDocument/2006/relationships/image" Target="media/image44.wmf"/><Relationship Id="rId112" Type="http://schemas.openxmlformats.org/officeDocument/2006/relationships/oleObject" Target="embeddings/oleObject47.bin"/><Relationship Id="rId133" Type="http://schemas.openxmlformats.org/officeDocument/2006/relationships/oleObject" Target="embeddings/oleObject60.bin"/><Relationship Id="rId138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59" Type="http://schemas.openxmlformats.org/officeDocument/2006/relationships/oleObject" Target="embeddings/oleObject77.bin"/><Relationship Id="rId170" Type="http://schemas.openxmlformats.org/officeDocument/2006/relationships/oleObject" Target="embeddings/oleObject85.bin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4.bin"/><Relationship Id="rId11" Type="http://schemas.openxmlformats.org/officeDocument/2006/relationships/image" Target="media/image2.wmf"/><Relationship Id="rId32" Type="http://schemas.openxmlformats.org/officeDocument/2006/relationships/image" Target="media/image14.jpeg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19.bin"/><Relationship Id="rId74" Type="http://schemas.openxmlformats.org/officeDocument/2006/relationships/oleObject" Target="embeddings/oleObject27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1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57.bin"/><Relationship Id="rId144" Type="http://schemas.openxmlformats.org/officeDocument/2006/relationships/image" Target="media/image66.wmf"/><Relationship Id="rId149" Type="http://schemas.openxmlformats.org/officeDocument/2006/relationships/oleObject" Target="embeddings/oleObject70.bin"/><Relationship Id="rId5" Type="http://schemas.openxmlformats.org/officeDocument/2006/relationships/settings" Target="settings.xml"/><Relationship Id="rId90" Type="http://schemas.openxmlformats.org/officeDocument/2006/relationships/oleObject" Target="embeddings/oleObject35.bin"/><Relationship Id="rId95" Type="http://schemas.openxmlformats.org/officeDocument/2006/relationships/image" Target="media/image47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72.wmf"/><Relationship Id="rId22" Type="http://schemas.openxmlformats.org/officeDocument/2006/relationships/oleObject" Target="embeddings/oleObject7.bin"/><Relationship Id="rId27" Type="http://schemas.openxmlformats.org/officeDocument/2006/relationships/image" Target="media/image9.png"/><Relationship Id="rId43" Type="http://schemas.openxmlformats.org/officeDocument/2006/relationships/image" Target="media/image21.wmf"/><Relationship Id="rId48" Type="http://schemas.openxmlformats.org/officeDocument/2006/relationships/oleObject" Target="embeddings/oleObject14.bin"/><Relationship Id="rId64" Type="http://schemas.openxmlformats.org/officeDocument/2006/relationships/oleObject" Target="embeddings/oleObject22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48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1.bin"/><Relationship Id="rId139" Type="http://schemas.openxmlformats.org/officeDocument/2006/relationships/oleObject" Target="embeddings/oleObject65.bin"/><Relationship Id="rId80" Type="http://schemas.openxmlformats.org/officeDocument/2006/relationships/oleObject" Target="embeddings/oleObject30.bin"/><Relationship Id="rId85" Type="http://schemas.openxmlformats.org/officeDocument/2006/relationships/image" Target="media/image42.wmf"/><Relationship Id="rId150" Type="http://schemas.openxmlformats.org/officeDocument/2006/relationships/image" Target="media/image69.wmf"/><Relationship Id="rId155" Type="http://schemas.openxmlformats.org/officeDocument/2006/relationships/oleObject" Target="embeddings/oleObject75.bin"/><Relationship Id="rId171" Type="http://schemas.openxmlformats.org/officeDocument/2006/relationships/footer" Target="footer1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5.jpeg"/><Relationship Id="rId38" Type="http://schemas.openxmlformats.org/officeDocument/2006/relationships/oleObject" Target="embeddings/oleObject9.bin"/><Relationship Id="rId59" Type="http://schemas.openxmlformats.org/officeDocument/2006/relationships/image" Target="media/image29.wmf"/><Relationship Id="rId103" Type="http://schemas.openxmlformats.org/officeDocument/2006/relationships/oleObject" Target="embeddings/oleObject42.bin"/><Relationship Id="rId108" Type="http://schemas.openxmlformats.org/officeDocument/2006/relationships/image" Target="media/image53.wmf"/><Relationship Id="rId124" Type="http://schemas.openxmlformats.org/officeDocument/2006/relationships/oleObject" Target="embeddings/oleObject55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17.bin"/><Relationship Id="rId70" Type="http://schemas.openxmlformats.org/officeDocument/2006/relationships/oleObject" Target="embeddings/oleObject25.bin"/><Relationship Id="rId75" Type="http://schemas.openxmlformats.org/officeDocument/2006/relationships/image" Target="media/image37.wmf"/><Relationship Id="rId91" Type="http://schemas.openxmlformats.org/officeDocument/2006/relationships/image" Target="media/image45.wmf"/><Relationship Id="rId96" Type="http://schemas.openxmlformats.org/officeDocument/2006/relationships/oleObject" Target="embeddings/oleObject38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9.bin"/><Relationship Id="rId166" Type="http://schemas.openxmlformats.org/officeDocument/2006/relationships/oleObject" Target="embeddings/oleObject8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hyperlink" Target="https://en.wikipedia.org/wiki/Consumer_theory" TargetMode="External"/><Relationship Id="rId28" Type="http://schemas.openxmlformats.org/officeDocument/2006/relationships/image" Target="media/image10.png"/><Relationship Id="rId36" Type="http://schemas.openxmlformats.org/officeDocument/2006/relationships/oleObject" Target="embeddings/oleObject8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6" Type="http://schemas.openxmlformats.org/officeDocument/2006/relationships/image" Target="media/image52.wmf"/><Relationship Id="rId114" Type="http://schemas.openxmlformats.org/officeDocument/2006/relationships/oleObject" Target="embeddings/oleObject49.bin"/><Relationship Id="rId119" Type="http://schemas.openxmlformats.org/officeDocument/2006/relationships/oleObject" Target="embeddings/oleObject52.bin"/><Relationship Id="rId127" Type="http://schemas.openxmlformats.org/officeDocument/2006/relationships/image" Target="media/image60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jpeg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6.bin"/><Relationship Id="rId60" Type="http://schemas.openxmlformats.org/officeDocument/2006/relationships/oleObject" Target="embeddings/oleObject20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29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3.bin"/><Relationship Id="rId94" Type="http://schemas.openxmlformats.org/officeDocument/2006/relationships/oleObject" Target="embeddings/oleObject37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4.bin"/><Relationship Id="rId130" Type="http://schemas.openxmlformats.org/officeDocument/2006/relationships/oleObject" Target="embeddings/oleObject58.bin"/><Relationship Id="rId135" Type="http://schemas.openxmlformats.org/officeDocument/2006/relationships/oleObject" Target="embeddings/oleObject62.bin"/><Relationship Id="rId143" Type="http://schemas.openxmlformats.org/officeDocument/2006/relationships/oleObject" Target="embeddings/oleObject67.bin"/><Relationship Id="rId148" Type="http://schemas.openxmlformats.org/officeDocument/2006/relationships/image" Target="media/image68.wmf"/><Relationship Id="rId151" Type="http://schemas.openxmlformats.org/officeDocument/2006/relationships/oleObject" Target="embeddings/oleObject71.bin"/><Relationship Id="rId156" Type="http://schemas.openxmlformats.org/officeDocument/2006/relationships/image" Target="media/image70.wmf"/><Relationship Id="rId164" Type="http://schemas.openxmlformats.org/officeDocument/2006/relationships/oleObject" Target="embeddings/oleObject82.bin"/><Relationship Id="rId169" Type="http://schemas.openxmlformats.org/officeDocument/2006/relationships/image" Target="media/image74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fontTable" Target="fontTable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9.wmf"/><Relationship Id="rId109" Type="http://schemas.openxmlformats.org/officeDocument/2006/relationships/oleObject" Target="embeddings/oleObject45.bin"/><Relationship Id="rId34" Type="http://schemas.openxmlformats.org/officeDocument/2006/relationships/image" Target="media/image16.png"/><Relationship Id="rId50" Type="http://schemas.openxmlformats.org/officeDocument/2006/relationships/oleObject" Target="embeddings/oleObject15.bin"/><Relationship Id="rId55" Type="http://schemas.openxmlformats.org/officeDocument/2006/relationships/image" Target="media/image27.wmf"/><Relationship Id="rId76" Type="http://schemas.openxmlformats.org/officeDocument/2006/relationships/oleObject" Target="embeddings/oleObject28.bin"/><Relationship Id="rId97" Type="http://schemas.openxmlformats.org/officeDocument/2006/relationships/image" Target="media/image48.wmf"/><Relationship Id="rId104" Type="http://schemas.openxmlformats.org/officeDocument/2006/relationships/image" Target="media/image51.wmf"/><Relationship Id="rId120" Type="http://schemas.openxmlformats.org/officeDocument/2006/relationships/oleObject" Target="embeddings/oleObject53.bin"/><Relationship Id="rId125" Type="http://schemas.openxmlformats.org/officeDocument/2006/relationships/image" Target="media/image59.wmf"/><Relationship Id="rId141" Type="http://schemas.openxmlformats.org/officeDocument/2006/relationships/oleObject" Target="embeddings/oleObject66.bin"/><Relationship Id="rId146" Type="http://schemas.openxmlformats.org/officeDocument/2006/relationships/image" Target="media/image67.wmf"/><Relationship Id="rId167" Type="http://schemas.openxmlformats.org/officeDocument/2006/relationships/image" Target="media/image73.wmf"/><Relationship Id="rId7" Type="http://schemas.openxmlformats.org/officeDocument/2006/relationships/footnotes" Target="footnotes.xml"/><Relationship Id="rId71" Type="http://schemas.openxmlformats.org/officeDocument/2006/relationships/image" Target="media/image35.wmf"/><Relationship Id="rId92" Type="http://schemas.openxmlformats.org/officeDocument/2006/relationships/oleObject" Target="embeddings/oleObject36.bin"/><Relationship Id="rId162" Type="http://schemas.openxmlformats.org/officeDocument/2006/relationships/oleObject" Target="embeddings/oleObject80.bin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hyperlink" Target="https://en.wikipedia.org/wiki/Utility_function" TargetMode="External"/><Relationship Id="rId40" Type="http://schemas.openxmlformats.org/officeDocument/2006/relationships/oleObject" Target="embeddings/oleObject10.bin"/><Relationship Id="rId45" Type="http://schemas.openxmlformats.org/officeDocument/2006/relationships/image" Target="media/image22.wmf"/><Relationship Id="rId66" Type="http://schemas.openxmlformats.org/officeDocument/2006/relationships/oleObject" Target="embeddings/oleObject23.bin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15" Type="http://schemas.openxmlformats.org/officeDocument/2006/relationships/oleObject" Target="embeddings/oleObject50.bin"/><Relationship Id="rId131" Type="http://schemas.openxmlformats.org/officeDocument/2006/relationships/oleObject" Target="embeddings/oleObject59.bin"/><Relationship Id="rId136" Type="http://schemas.openxmlformats.org/officeDocument/2006/relationships/oleObject" Target="embeddings/oleObject63.bin"/><Relationship Id="rId157" Type="http://schemas.openxmlformats.org/officeDocument/2006/relationships/oleObject" Target="embeddings/oleObject76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1.bin"/><Relationship Id="rId152" Type="http://schemas.openxmlformats.org/officeDocument/2006/relationships/oleObject" Target="embeddings/oleObject72.bin"/><Relationship Id="rId173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jpeg"/><Relationship Id="rId35" Type="http://schemas.openxmlformats.org/officeDocument/2006/relationships/image" Target="media/image17.wmf"/><Relationship Id="rId56" Type="http://schemas.openxmlformats.org/officeDocument/2006/relationships/oleObject" Target="embeddings/oleObject18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0.bin"/><Relationship Id="rId105" Type="http://schemas.openxmlformats.org/officeDocument/2006/relationships/oleObject" Target="embeddings/oleObject43.bin"/><Relationship Id="rId126" Type="http://schemas.openxmlformats.org/officeDocument/2006/relationships/oleObject" Target="embeddings/oleObject56.bin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84.bin"/><Relationship Id="rId8" Type="http://schemas.openxmlformats.org/officeDocument/2006/relationships/endnotes" Target="endnotes.xml"/><Relationship Id="rId51" Type="http://schemas.openxmlformats.org/officeDocument/2006/relationships/image" Target="media/image25.wmf"/><Relationship Id="rId72" Type="http://schemas.openxmlformats.org/officeDocument/2006/relationships/oleObject" Target="embeddings/oleObject26.bin"/><Relationship Id="rId93" Type="http://schemas.openxmlformats.org/officeDocument/2006/relationships/image" Target="media/image46.wmf"/><Relationship Id="rId98" Type="http://schemas.openxmlformats.org/officeDocument/2006/relationships/oleObject" Target="embeddings/oleObject39.bin"/><Relationship Id="rId121" Type="http://schemas.openxmlformats.org/officeDocument/2006/relationships/image" Target="media/image57.wmf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3" Type="http://schemas.openxmlformats.org/officeDocument/2006/relationships/styles" Target="styles.xml"/><Relationship Id="rId25" Type="http://schemas.openxmlformats.org/officeDocument/2006/relationships/hyperlink" Target="https://en.wikipedia.org/wiki/Homogeneous_function" TargetMode="External"/><Relationship Id="rId46" Type="http://schemas.openxmlformats.org/officeDocument/2006/relationships/oleObject" Target="embeddings/oleObject13.bin"/><Relationship Id="rId67" Type="http://schemas.openxmlformats.org/officeDocument/2006/relationships/image" Target="media/image33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1.wmf"/><Relationship Id="rId20" Type="http://schemas.openxmlformats.org/officeDocument/2006/relationships/oleObject" Target="embeddings/oleObject6.bin"/><Relationship Id="rId41" Type="http://schemas.openxmlformats.org/officeDocument/2006/relationships/image" Target="media/image20.wmf"/><Relationship Id="rId62" Type="http://schemas.openxmlformats.org/officeDocument/2006/relationships/oleObject" Target="embeddings/oleObject21.bin"/><Relationship Id="rId83" Type="http://schemas.openxmlformats.org/officeDocument/2006/relationships/image" Target="media/image41.wmf"/><Relationship Id="rId88" Type="http://schemas.openxmlformats.org/officeDocument/2006/relationships/oleObject" Target="embeddings/oleObject34.bin"/><Relationship Id="rId111" Type="http://schemas.openxmlformats.org/officeDocument/2006/relationships/oleObject" Target="embeddings/oleObject46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1276</Words>
  <Characters>7274</Characters>
  <Application>Microsoft Office Word</Application>
  <DocSecurity>0</DocSecurity>
  <Lines>60</Lines>
  <Paragraphs>17</Paragraphs>
  <ScaleCrop>false</ScaleCrop>
  <Company>RUC</Company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You</dc:creator>
  <cp:lastModifiedBy>a</cp:lastModifiedBy>
  <cp:revision>20</cp:revision>
  <dcterms:created xsi:type="dcterms:W3CDTF">2015-07-03T03:21:00Z</dcterms:created>
  <dcterms:modified xsi:type="dcterms:W3CDTF">2016-07-06T12:04:00Z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  <property fmtid="{D5CDD505-2E9C-101B-9397-08002B2CF9AE}" pid="5" name="KSOProductBuildVer">
    <vt:lpwstr>2052-10.1.0.5559</vt:lpwstr>
  </property>
</Properties>
</file>