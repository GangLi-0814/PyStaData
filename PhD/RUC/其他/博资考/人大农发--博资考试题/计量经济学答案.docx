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7021830"/>
            <wp:effectExtent l="0" t="0" r="10795" b="7620"/>
            <wp:docPr id="3" name="图片 3" descr="计量经济学试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计量经济学试题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7021830"/>
            <wp:effectExtent l="0" t="0" r="10795" b="7620"/>
            <wp:docPr id="2" name="图片 2" descr="计量经济学试题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计量经济学试题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 w:ascii="仿宋" w:hAnsi="仿宋" w:eastAsia="仿宋" w:cs="仿宋"/>
          <w:highlight w:val="lightGray"/>
        </w:rPr>
      </w:pPr>
      <w:r>
        <w:rPr>
          <w:rFonts w:hint="eastAsia"/>
        </w:rPr>
        <w:t>证明在高斯马尔科夫条件下的估计量是BLUE的。</w:t>
      </w:r>
      <w:r>
        <w:rPr>
          <w:rFonts w:hint="eastAsia" w:ascii="仿宋" w:hAnsi="仿宋" w:eastAsia="仿宋" w:cs="仿宋"/>
          <w:highlight w:val="lightGray"/>
        </w:rPr>
        <w:t>误差零均值，同方差，且互不相关的线性回归模型中</w:t>
      </w:r>
    </w:p>
    <w:p>
      <w:pPr>
        <w:pStyle w:val="5"/>
        <w:ind w:left="420" w:firstLine="0" w:firstLineChars="0"/>
      </w:pPr>
    </w:p>
    <w:p>
      <w:pPr>
        <w:pStyle w:val="5"/>
        <w:ind w:left="420" w:firstLine="0" w:firstLineChars="0"/>
      </w:pPr>
      <w:r>
        <w:rPr>
          <w:rFonts w:hint="eastAsia"/>
        </w:rPr>
        <w:t>无偏性证明：见伍德里奇中文版（人民大学出版社） 74页和106页</w:t>
      </w:r>
    </w:p>
    <w:p>
      <w:pPr>
        <w:pStyle w:val="5"/>
        <w:ind w:left="420" w:firstLine="0" w:firstLineChars="0"/>
      </w:pPr>
    </w:p>
    <w:p>
      <w:pPr>
        <w:pStyle w:val="5"/>
        <w:ind w:left="420" w:firstLine="0" w:firstLineChars="0"/>
      </w:pPr>
      <w:r>
        <w:rPr>
          <w:rFonts w:hint="eastAsia"/>
        </w:rPr>
        <w:t>线性性证明：</w:t>
      </w:r>
      <w:r>
        <w:rPr>
          <w:rFonts w:ascii="宋体" w:hAnsi="宋体"/>
          <w:bCs/>
          <w:position w:val="-10"/>
          <w:szCs w:val="21"/>
        </w:rPr>
        <w:object>
          <v:shape id="_x0000_i1025" o:spt="75" type="#_x0000_t75" style="height:16.1pt;width:16.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/>
        </w:rPr>
        <w:t xml:space="preserve"> 的一个估计量</w:t>
      </w:r>
      <w:r>
        <w:rPr>
          <w:position w:val="-10"/>
        </w:rPr>
        <w:object>
          <v:shape id="_x0000_i1026" o:spt="75" type="#_x0000_t75" style="height:18.8pt;width:16.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/>
        </w:rPr>
        <w:t>是线性的充分必要条件见96页</w:t>
      </w:r>
    </w:p>
    <w:p>
      <w:pPr>
        <w:pStyle w:val="5"/>
        <w:ind w:left="420" w:firstLine="0" w:firstLineChars="0"/>
        <w:rPr>
          <w:rFonts w:ascii="宋体" w:hAnsi="宋体"/>
          <w:bCs/>
          <w:szCs w:val="21"/>
        </w:rPr>
      </w:pPr>
      <w:r>
        <w:drawing>
          <wp:inline distT="0" distB="0" distL="0" distR="0">
            <wp:extent cx="4954270" cy="429895"/>
            <wp:effectExtent l="19050" t="0" r="0" b="0"/>
            <wp:docPr id="15" name="图片 15" descr="C:\Users\Administrator\Desktop\360截图201604012059485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360截图2016040120594853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即要求</w:t>
      </w:r>
      <w:r>
        <w:rPr>
          <w:rFonts w:ascii="宋体" w:hAnsi="宋体"/>
          <w:bCs/>
          <w:position w:val="-10"/>
          <w:szCs w:val="21"/>
        </w:rPr>
        <w:object>
          <v:shape id="_x0000_i1027" o:spt="75" type="#_x0000_t75" style="height:16.1pt;width:16.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>能表示成因变量的一个线性函数。</w:t>
      </w:r>
    </w:p>
    <w:p>
      <w:pPr>
        <w:pStyle w:val="5"/>
        <w:ind w:left="420" w:firstLine="0" w:firstLineChars="0"/>
        <w:rPr>
          <w:rFonts w:ascii="宋体" w:hAnsi="宋体"/>
          <w:bCs/>
          <w:szCs w:val="21"/>
        </w:rPr>
      </w:pPr>
    </w:p>
    <w:p>
      <w:pPr>
        <w:pStyle w:val="5"/>
        <w:ind w:left="420"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最优性（最小方差性）证明：书本108页</w:t>
      </w:r>
    </w:p>
    <w:p>
      <w:pPr/>
    </w:p>
    <w:p>
      <w:pPr/>
    </w:p>
    <w:p>
      <w:pPr/>
      <w:r>
        <w:rPr>
          <w:rFonts w:hint="eastAsia"/>
        </w:rPr>
        <w:t>矩阵形式证明参见靳云汇（北京大学出版社）50-51</w:t>
      </w:r>
    </w:p>
    <w:p>
      <w:pPr/>
      <w:r>
        <w:rPr>
          <w:rFonts w:hint="eastAsia"/>
        </w:rPr>
        <w:drawing>
          <wp:inline distT="0" distB="0" distL="0" distR="0">
            <wp:extent cx="5267960" cy="3425825"/>
            <wp:effectExtent l="19050" t="0" r="8890" b="0"/>
            <wp:docPr id="16" name="图片 16" descr="C:\Users\Administrator\Desktop\360截图201604012128014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strator\Desktop\360截图2016040121280146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5267960" cy="2702560"/>
            <wp:effectExtent l="19050" t="0" r="8890" b="0"/>
            <wp:docPr id="17" name="图片 17" descr="C:\Users\Administrator\Desktop\360截图20160401212909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Administrator\Desktop\360截图2016040121290912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5267960" cy="907415"/>
            <wp:effectExtent l="19050" t="0" r="8890" b="0"/>
            <wp:docPr id="18" name="图片 18" descr="C:\Users\Administrator\Desktop\360截图20160401212921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strator\Desktop\360截图2016040121292122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0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回归分析中内生性的含义？内生性的来源？解决内生性的方法？</w:t>
      </w:r>
    </w:p>
    <w:p>
      <w:pPr>
        <w:ind w:firstLine="735" w:firstLineChars="350"/>
      </w:pPr>
      <w:r>
        <w:rPr>
          <w:rFonts w:hint="eastAsia"/>
        </w:rPr>
        <w:t xml:space="preserve"> (1) 内生性</w:t>
      </w:r>
      <w:r>
        <w:t>就是模型中的一个或多个解释变量与随机扰动项相关</w:t>
      </w:r>
      <w:r>
        <w:rPr>
          <w:rFonts w:hint="eastAsia"/>
          <w:lang w:eastAsia="zh-CN"/>
        </w:rPr>
        <w:t>（</w:t>
      </w:r>
      <w:r>
        <w:rPr>
          <w:rFonts w:hint="eastAsia"/>
        </w:rPr>
        <w:t>Cov[X,u] != 0</w:t>
      </w:r>
      <w:r>
        <w:rPr>
          <w:rFonts w:hint="eastAsia"/>
          <w:lang w:eastAsia="zh-CN"/>
        </w:rPr>
        <w:t>），</w:t>
      </w:r>
      <w:r>
        <w:rPr>
          <w:rFonts w:hint="eastAsia"/>
          <w:lang w:val="en-US" w:eastAsia="zh-CN"/>
        </w:rPr>
        <w:t>这样会使得估计的结果有偏即</w:t>
      </w:r>
    </w:p>
    <w:p>
      <w:pPr>
        <w:pStyle w:val="5"/>
        <w:ind w:left="420"/>
      </w:pPr>
      <w:r>
        <w:t>*     b = inv(X'X)*X'y</w:t>
      </w:r>
    </w:p>
    <w:p>
      <w:pPr>
        <w:pStyle w:val="5"/>
        <w:ind w:left="420"/>
      </w:pPr>
      <w:r>
        <w:t>*     E[b] = E[inv(X'X)*X'(X*beta+u)]</w:t>
      </w:r>
    </w:p>
    <w:p>
      <w:pPr>
        <w:pStyle w:val="5"/>
        <w:ind w:left="420"/>
      </w:pPr>
      <w:r>
        <w:t>*          = E[inv(X'X)*X'X*beta] + E[inv(X'X)*X'u]</w:t>
      </w:r>
    </w:p>
    <w:p>
      <w:pPr>
        <w:pStyle w:val="5"/>
        <w:ind w:left="420"/>
      </w:pPr>
      <w:r>
        <w:t>*          = beta + E[inv(X'X)*X'u]</w:t>
      </w:r>
    </w:p>
    <w:p>
      <w:pPr>
        <w:pStyle w:val="5"/>
        <w:ind w:left="420"/>
      </w:pPr>
      <w:r>
        <w:t xml:space="preserve">*         != beta  </w:t>
      </w:r>
    </w:p>
    <w:p>
      <w:pPr>
        <w:pStyle w:val="5"/>
        <w:ind w:left="420"/>
      </w:pPr>
      <w:r>
        <w:rPr>
          <w:rFonts w:hint="eastAsia"/>
        </w:rPr>
        <w:t>（2）内生性的来源</w:t>
      </w:r>
    </w:p>
    <w:p>
      <w:pPr>
        <w:ind w:firstLine="840" w:firstLineChars="400"/>
      </w:pPr>
      <w:r>
        <w:rPr>
          <w:rFonts w:hint="eastAsia"/>
          <w:highlight w:val="lightGray"/>
        </w:rPr>
        <w:t>遗漏变量</w:t>
      </w:r>
      <w:r>
        <w:rPr>
          <w:rFonts w:hint="eastAsia"/>
        </w:rPr>
        <w:t>(omitted-variable bias)</w:t>
      </w:r>
      <w:r>
        <w:rPr>
          <w:rFonts w:hint="eastAsia"/>
          <w:lang w:val="en-US" w:eastAsia="zh-CN"/>
        </w:rPr>
        <w:t>→</w:t>
      </w:r>
      <w:r>
        <w:rPr>
          <w:rFonts w:hint="eastAsia"/>
          <w:b/>
          <w:bCs/>
          <w:lang w:val="en-US" w:eastAsia="zh-CN"/>
        </w:rPr>
        <w:t>多重共线性</w:t>
      </w:r>
      <w:r>
        <w:rPr>
          <w:rFonts w:hint="eastAsia"/>
          <w:lang w:val="en-US" w:eastAsia="zh-CN"/>
        </w:rPr>
        <w:t>与解释变量之前的</w:t>
      </w:r>
      <w:r>
        <w:rPr>
          <w:rFonts w:hint="eastAsia"/>
          <w:b/>
          <w:bCs/>
          <w:lang w:val="en-US" w:eastAsia="zh-CN"/>
        </w:rPr>
        <w:t>相关系数</w:t>
      </w:r>
      <w:r>
        <w:rPr>
          <w:rFonts w:hint="eastAsia"/>
          <w:lang w:val="en-US" w:eastAsia="zh-CN"/>
        </w:rPr>
        <w:t>不为0的区别</w:t>
      </w:r>
    </w:p>
    <w:p>
      <w:pPr>
        <w:pStyle w:val="5"/>
        <w:ind w:left="420"/>
      </w:pPr>
      <w:r>
        <w:rPr>
          <w:rFonts w:hint="eastAsia"/>
        </w:rPr>
        <w:t>*     假设 y = a + x1*b1 + x2*b2 + e1</w:t>
      </w:r>
    </w:p>
    <w:p>
      <w:pPr>
        <w:pStyle w:val="5"/>
        <w:ind w:left="420"/>
      </w:pPr>
      <w:r>
        <w:t>*            Corr(x1,x2) != 0</w:t>
      </w:r>
    </w:p>
    <w:p>
      <w:pPr>
        <w:pStyle w:val="5"/>
        <w:ind w:left="420"/>
      </w:pPr>
      <w:r>
        <w:rPr>
          <w:rFonts w:hint="eastAsia"/>
        </w:rPr>
        <w:t>*     若估计中遗漏了x2, 则估计模型为：</w:t>
      </w:r>
    </w:p>
    <w:p>
      <w:pPr>
        <w:pStyle w:val="5"/>
        <w:ind w:left="420"/>
      </w:pPr>
      <w:r>
        <w:rPr>
          <w:rFonts w:hint="eastAsia"/>
        </w:rPr>
        <w:t>*          y = a + x1*b1 + e2   （e2=e1+x2*b2）</w:t>
      </w:r>
    </w:p>
    <w:p>
      <w:pPr>
        <w:pStyle w:val="5"/>
        <w:ind w:left="420"/>
      </w:pPr>
      <w:r>
        <w:rPr>
          <w:rFonts w:hint="eastAsia"/>
        </w:rPr>
        <w:t>*     显然，Corr(x1,e2) != 0</w:t>
      </w:r>
    </w:p>
    <w:p>
      <w:pPr>
        <w:ind w:firstLine="840" w:firstLineChars="400"/>
      </w:pPr>
      <w:r>
        <w:rPr>
          <w:rFonts w:hint="eastAsia"/>
          <w:highlight w:val="lightGray"/>
          <w:lang w:val="en-US" w:eastAsia="zh-CN"/>
        </w:rPr>
        <w:t>测量</w:t>
      </w:r>
      <w:r>
        <w:rPr>
          <w:rFonts w:hint="eastAsia"/>
          <w:highlight w:val="lightGray"/>
        </w:rPr>
        <w:t>偏误</w:t>
      </w:r>
      <w:r>
        <w:rPr>
          <w:rFonts w:hint="eastAsia"/>
        </w:rPr>
        <w:t>(measurement error in the regressor)</w:t>
      </w:r>
    </w:p>
    <w:p>
      <w:pPr>
        <w:pStyle w:val="5"/>
        <w:ind w:left="420"/>
      </w:pPr>
      <w:r>
        <w:rPr>
          <w:rFonts w:hint="eastAsia"/>
        </w:rPr>
        <w:t>*     对于模型 y = x0*b + e</w:t>
      </w:r>
    </w:p>
    <w:p>
      <w:pPr>
        <w:pStyle w:val="5"/>
        <w:ind w:left="420"/>
      </w:pPr>
      <w:r>
        <w:rPr>
          <w:rFonts w:hint="eastAsia"/>
        </w:rPr>
        <w:t>*     假设 x = x0 + me  (x 是 x0 的样本观测值)</w:t>
      </w:r>
    </w:p>
    <w:p>
      <w:pPr>
        <w:pStyle w:val="5"/>
        <w:ind w:left="420"/>
      </w:pPr>
      <w:r>
        <w:rPr>
          <w:rFonts w:hint="eastAsia"/>
        </w:rPr>
        <w:t>*     即   x0 = x - me</w:t>
      </w:r>
    </w:p>
    <w:p>
      <w:pPr>
        <w:pStyle w:val="5"/>
        <w:ind w:left="420"/>
      </w:pPr>
      <w:r>
        <w:rPr>
          <w:rFonts w:hint="eastAsia"/>
        </w:rPr>
        <w:t>*     模型的正确形式应为：</w:t>
      </w:r>
    </w:p>
    <w:p>
      <w:pPr>
        <w:pStyle w:val="5"/>
        <w:ind w:left="420"/>
      </w:pPr>
      <w:r>
        <w:t xml:space="preserve">*          y = a + x0*b + e </w:t>
      </w:r>
    </w:p>
    <w:p>
      <w:pPr>
        <w:pStyle w:val="5"/>
        <w:ind w:left="420"/>
      </w:pPr>
      <w:r>
        <w:t>*            = a + (x - me)*b + e</w:t>
      </w:r>
    </w:p>
    <w:p>
      <w:pPr>
        <w:pStyle w:val="5"/>
        <w:ind w:left="420"/>
      </w:pPr>
      <w:r>
        <w:t>*            = a + x*b + (e - me*b)</w:t>
      </w:r>
    </w:p>
    <w:p>
      <w:pPr>
        <w:pStyle w:val="5"/>
        <w:ind w:left="420"/>
      </w:pPr>
      <w:r>
        <w:t>*            = a + x*b + e2</w:t>
      </w:r>
    </w:p>
    <w:p>
      <w:pPr>
        <w:pStyle w:val="5"/>
        <w:ind w:left="420"/>
      </w:pPr>
      <w:r>
        <w:rPr>
          <w:rFonts w:hint="eastAsia"/>
        </w:rPr>
        <w:t>*     显然，</w:t>
      </w:r>
    </w:p>
    <w:p>
      <w:pPr>
        <w:pStyle w:val="5"/>
        <w:ind w:left="420"/>
      </w:pPr>
      <w:r>
        <w:t>*          Corr(x,e2) != 0</w:t>
      </w:r>
    </w:p>
    <w:p>
      <w:pPr>
        <w:ind w:firstLine="840" w:firstLineChars="400"/>
      </w:pPr>
      <w:r>
        <w:rPr>
          <w:rFonts w:hint="eastAsia"/>
          <w:highlight w:val="lightGray"/>
        </w:rPr>
        <w:t>解释变量和被解释变量互为因果</w:t>
      </w:r>
      <w:r>
        <w:rPr>
          <w:rFonts w:hint="eastAsia"/>
        </w:rPr>
        <w:t>、互相作用，如自选择(self selection)</w:t>
      </w:r>
    </w:p>
    <w:p>
      <w:pPr>
        <w:pStyle w:val="5"/>
        <w:ind w:left="420"/>
      </w:pPr>
      <w:r>
        <w:rPr>
          <w:rFonts w:hint="eastAsia"/>
        </w:rPr>
        <w:t>（3）</w:t>
      </w:r>
      <w:r>
        <w:rPr>
          <w:rFonts w:hint="eastAsia"/>
          <w:lang w:val="en-US" w:eastAsia="zh-CN"/>
        </w:rPr>
        <w:t>内生性的解决方法</w:t>
      </w:r>
    </w:p>
    <w:p>
      <w:pPr>
        <w:pStyle w:val="5"/>
        <w:ind w:left="420"/>
        <w:rPr>
          <w:rFonts w:hint="eastAsia"/>
        </w:rPr>
      </w:pPr>
      <w:r>
        <w:rPr>
          <w:rFonts w:hint="eastAsia"/>
          <w:highlight w:val="lightGray"/>
        </w:rPr>
        <w:t>代理变量</w:t>
      </w:r>
      <w:r>
        <w:rPr>
          <w:rFonts w:hint="eastAsia"/>
        </w:rPr>
        <w:t>，尤其适用于遗漏变量产生的偏误；</w:t>
      </w:r>
    </w:p>
    <w:p>
      <w:pPr>
        <w:pStyle w:val="5"/>
        <w:ind w:left="420"/>
      </w:pPr>
      <w:r>
        <w:rPr>
          <w:rFonts w:hint="eastAsia"/>
          <w:highlight w:val="lightGray"/>
        </w:rPr>
        <w:t>前定变量</w:t>
      </w:r>
      <w:r>
        <w:rPr>
          <w:rFonts w:hint="eastAsia"/>
        </w:rPr>
        <w:t>，用变量的前一期或前几期数据，可以弱化</w:t>
      </w:r>
      <w:r>
        <w:rPr>
          <w:rFonts w:hint="eastAsia"/>
          <w:lang w:val="en-US" w:eastAsia="zh-CN"/>
        </w:rPr>
        <w:t>测量</w:t>
      </w:r>
      <w:r>
        <w:rPr>
          <w:rFonts w:hint="eastAsia"/>
        </w:rPr>
        <w:t>偏误问题；</w:t>
      </w:r>
    </w:p>
    <w:p>
      <w:pPr>
        <w:pStyle w:val="5"/>
        <w:ind w:left="420"/>
        <w:rPr>
          <w:highlight w:val="lightGray"/>
        </w:rPr>
      </w:pPr>
      <w:r>
        <w:rPr>
          <w:rFonts w:hint="eastAsia"/>
          <w:highlight w:val="lightGray"/>
        </w:rPr>
        <w:t>工具变量</w:t>
      </w:r>
    </w:p>
    <w:p>
      <w:pPr>
        <w:pStyle w:val="5"/>
        <w:ind w:left="420"/>
      </w:pPr>
      <w:r>
        <w:rPr>
          <w:rFonts w:hint="eastAsia"/>
        </w:rPr>
        <w:t xml:space="preserve">  *- 基本思想：</w:t>
      </w:r>
    </w:p>
    <w:p>
      <w:pPr>
        <w:pStyle w:val="5"/>
        <w:ind w:left="420"/>
      </w:pPr>
      <w:r>
        <w:t xml:space="preserve">  *     y = X*b + e</w:t>
      </w:r>
    </w:p>
    <w:p>
      <w:pPr>
        <w:pStyle w:val="5"/>
        <w:ind w:left="420"/>
      </w:pPr>
      <w:r>
        <w:rPr>
          <w:rFonts w:hint="eastAsia"/>
        </w:rPr>
        <w:t xml:space="preserve">  *   找到一个变量 Z,使得 Corr(Z,e)=0, Corr(X,Z) -&gt; 1</w:t>
      </w:r>
    </w:p>
    <w:p>
      <w:pPr>
        <w:pStyle w:val="5"/>
        <w:ind w:left="420"/>
      </w:pPr>
      <w:r>
        <w:t xml:space="preserve">  *</w:t>
      </w:r>
    </w:p>
    <w:p>
      <w:pPr>
        <w:pStyle w:val="5"/>
        <w:ind w:left="420"/>
      </w:pPr>
      <w:r>
        <w:rPr>
          <w:rFonts w:hint="eastAsia"/>
        </w:rPr>
        <w:t xml:space="preserve">  *-- IV 视角</w:t>
      </w:r>
    </w:p>
    <w:p>
      <w:pPr>
        <w:pStyle w:val="5"/>
        <w:ind w:left="420"/>
      </w:pPr>
      <w:r>
        <w:t xml:space="preserve">  *      Z'*y = Z'*X*b + Z'*e</w:t>
      </w:r>
    </w:p>
    <w:p>
      <w:pPr>
        <w:pStyle w:val="5"/>
        <w:ind w:left="420"/>
      </w:pPr>
      <w:r>
        <w:t xml:space="preserve">  * =&gt;   Z'*y = Z'*X*b_IV</w:t>
      </w:r>
    </w:p>
    <w:p>
      <w:pPr>
        <w:pStyle w:val="5"/>
        <w:ind w:left="420"/>
      </w:pPr>
      <w:r>
        <w:t xml:space="preserve">  * =&gt;   b_IV = inv(Z'X)*Z'y</w:t>
      </w:r>
    </w:p>
    <w:p>
      <w:pPr>
        <w:pStyle w:val="5"/>
        <w:ind w:left="420"/>
      </w:pPr>
      <w:r>
        <w:rPr>
          <w:rFonts w:hint="eastAsia"/>
          <w:highlight w:val="lightGray"/>
        </w:rPr>
        <w:t>使用面板数据</w:t>
      </w:r>
      <w:r>
        <w:rPr>
          <w:rFonts w:hint="eastAsia"/>
        </w:rPr>
        <w:t>，如固定效应或双重差分。</w:t>
      </w:r>
    </w:p>
    <w:p>
      <w:pPr>
        <w:pStyle w:val="5"/>
        <w:ind w:left="420"/>
      </w:pPr>
      <w:r>
        <w:rPr>
          <w:rFonts w:hint="eastAsia"/>
          <w:highlight w:val="lightGray"/>
        </w:rPr>
        <w:t>准实验方法</w:t>
      </w:r>
      <w:r>
        <w:rPr>
          <w:rFonts w:hint="eastAsia"/>
        </w:rPr>
        <w:t>，如断点回归</w:t>
      </w:r>
    </w:p>
    <w:p>
      <w:pPr>
        <w:pStyle w:val="5"/>
        <w:ind w:left="420"/>
      </w:pPr>
    </w:p>
    <w:p>
      <w:pPr>
        <w:pStyle w:val="5"/>
        <w:ind w:left="420"/>
      </w:pPr>
      <w:r>
        <w:rPr>
          <w:rFonts w:hint="eastAsia"/>
        </w:rPr>
        <w:t>三</w:t>
      </w:r>
    </w:p>
    <w:p>
      <w:pPr>
        <w:pStyle w:val="5"/>
        <w:ind w:left="42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（1）ols的几个经典假设：即Five GAUSS-MARKOV assumption,</w:t>
      </w:r>
      <w:r>
        <w:rPr>
          <w:rFonts w:hint="eastAsia" w:ascii="宋体" w:hAnsi="宋体" w:eastAsia="宋体" w:cs="宋体"/>
        </w:rPr>
        <w:t>①</w:t>
      </w:r>
      <w:r>
        <w:rPr>
          <w:rFonts w:hint="eastAsia"/>
          <w:lang w:val="en-US" w:eastAsia="zh-CN"/>
        </w:rPr>
        <w:t>误差项服从标准正态分布即</w:t>
      </w:r>
      <w:r>
        <w:rPr>
          <w:rFonts w:hint="eastAsia"/>
          <w:position w:val="-10"/>
        </w:rPr>
        <w:object>
          <v:shape id="_x0000_i1028" o:spt="75" alt="" type="#_x0000_t75" style="height:18pt;width:6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5">
            <o:LockedField>false</o:LockedField>
          </o:OLEObject>
        </w:object>
      </w:r>
      <w:r>
        <w:rPr>
          <w:rFonts w:hint="eastAsia"/>
          <w:lang w:eastAsia="zh-CN"/>
        </w:rPr>
        <w:t>；</w:t>
      </w:r>
      <w:r>
        <w:rPr>
          <w:rFonts w:hint="eastAsia" w:ascii="宋体" w:hAnsi="宋体" w:eastAsia="宋体" w:cs="宋体"/>
          <w:lang w:eastAsia="zh-CN"/>
        </w:rPr>
        <w:t>②</w:t>
      </w:r>
      <w:r>
        <w:rPr>
          <w:rFonts w:hint="eastAsia"/>
        </w:rPr>
        <w:t>同方差性 homoskedasticity</w:t>
      </w:r>
      <w:r>
        <w:rPr>
          <w:rFonts w:hint="eastAsia"/>
          <w:lang w:eastAsia="zh-CN"/>
        </w:rPr>
        <w:t>；</w:t>
      </w:r>
      <w:r>
        <w:rPr>
          <w:rFonts w:hint="eastAsia" w:ascii="宋体" w:hAnsi="宋体" w:eastAsia="宋体" w:cs="宋体"/>
          <w:lang w:eastAsia="zh-CN"/>
        </w:rPr>
        <w:t>③</w:t>
      </w:r>
      <w:r>
        <w:rPr>
          <w:rFonts w:hint="eastAsia"/>
          <w:lang w:val="en-US" w:eastAsia="zh-CN"/>
        </w:rPr>
        <w:t>非自相关性；</w:t>
      </w:r>
      <w:r>
        <w:rPr>
          <w:rFonts w:hint="eastAsia" w:ascii="宋体" w:hAnsi="宋体" w:eastAsia="宋体" w:cs="宋体"/>
          <w:lang w:val="en-US" w:eastAsia="zh-CN"/>
        </w:rPr>
        <w:t>④</w:t>
      </w:r>
      <w:r>
        <w:rPr>
          <w:rFonts w:hint="eastAsia"/>
          <w:lang w:val="en-US" w:eastAsia="zh-CN"/>
        </w:rPr>
        <w:t>解释变量是非随机的；</w:t>
      </w:r>
      <w:r>
        <w:rPr>
          <w:rFonts w:hint="eastAsia" w:ascii="宋体" w:hAnsi="宋体" w:eastAsia="宋体" w:cs="宋体"/>
          <w:lang w:val="en-US" w:eastAsia="zh-CN"/>
        </w:rPr>
        <w:t>⑤</w:t>
      </w:r>
      <w:r>
        <w:rPr>
          <w:rFonts w:hint="eastAsia"/>
          <w:lang w:val="en-US" w:eastAsia="zh-CN"/>
        </w:rPr>
        <w:t>自变量与误差项相互独立即cov(x,u)=0</w:t>
      </w:r>
      <w:r>
        <w:rPr>
          <w:rFonts w:hint="eastAsia"/>
        </w:rPr>
        <w:t>。</w:t>
      </w:r>
    </w:p>
    <w:p>
      <w:pPr>
        <w:pStyle w:val="5"/>
        <w:ind w:left="420"/>
      </w:pPr>
      <w:r>
        <w:rPr>
          <w:rFonts w:hint="eastAsia"/>
        </w:rPr>
        <w:t>（2）家庭income对saving的影响与户主人力资本状况和家庭结构紧密相关。可以推测，户主年龄越大，其人力资本累积程度越高（家庭收入会提高），其家庭结构（如孩子数量）也越趋于稳定。如果模型中删失户主年龄在25岁以下的家庭，该样本选择会造成有偏估计。</w:t>
      </w:r>
    </w:p>
    <w:p>
      <w:pPr>
        <w:pStyle w:val="5"/>
        <w:ind w:left="420"/>
      </w:pPr>
      <w:r>
        <w:rPr>
          <w:rFonts w:hint="eastAsia"/>
        </w:rPr>
        <w:t>（3）假定年储蓄超过25000美元的家庭为富裕家庭，根据消费理论，富人的边际消费倾向低于穷人，由此推测，富人的储蓄选择与穷人也不一致。如果在样本中删失富人群体，那么模型对富人的预测能力将下降，即系数估计出现偏误。</w:t>
      </w:r>
    </w:p>
    <w:p>
      <w:pPr>
        <w:pStyle w:val="5"/>
        <w:ind w:left="420"/>
      </w:pPr>
      <w:r>
        <w:rPr>
          <w:rFonts w:hint="eastAsia"/>
        </w:rPr>
        <w:t>（4）定义：如果抽样不能在各个具有代表性的群体中随机进行，</w:t>
      </w:r>
      <w:r>
        <w:rPr>
          <w:rFonts w:hint="eastAsia"/>
          <w:lang w:val="en-US" w:eastAsia="zh-CN"/>
        </w:rPr>
        <w:t>由此会产生样本</w:t>
      </w:r>
      <w:r>
        <w:rPr>
          <w:rFonts w:hint="eastAsia"/>
        </w:rPr>
        <w:t>选择偏误问题</w:t>
      </w:r>
      <w:r>
        <w:rPr>
          <w:rFonts w:hint="eastAsia"/>
          <w:lang w:eastAsia="zh-CN"/>
        </w:rPr>
        <w:t>。</w:t>
      </w:r>
      <w:r>
        <w:rPr>
          <w:rFonts w:hint="eastAsia"/>
        </w:rPr>
        <w:t>模型的参数估计结果仅</w:t>
      </w:r>
      <w:r>
        <w:rPr>
          <w:rFonts w:hint="eastAsia"/>
          <w:lang w:val="en-US" w:eastAsia="zh-CN"/>
        </w:rPr>
        <w:t>适用于</w:t>
      </w:r>
      <w:r>
        <w:rPr>
          <w:rFonts w:hint="eastAsia"/>
        </w:rPr>
        <w:t>该样本，对总体或</w:t>
      </w:r>
      <w:r>
        <w:rPr>
          <w:rFonts w:hint="eastAsia"/>
          <w:lang w:val="en-US" w:eastAsia="zh-CN"/>
        </w:rPr>
        <w:t>其他样本</w:t>
      </w:r>
      <w:r>
        <w:rPr>
          <w:rFonts w:hint="eastAsia"/>
        </w:rPr>
        <w:t>缺乏有效的外延解释力。</w:t>
      </w:r>
    </w:p>
    <w:p>
      <w:pPr>
        <w:pStyle w:val="5"/>
        <w:ind w:left="420"/>
      </w:pPr>
    </w:p>
    <w:p>
      <w:pPr>
        <w:pStyle w:val="5"/>
        <w:ind w:left="420" w:firstLine="0" w:firstLineChars="0"/>
      </w:pPr>
      <w:r>
        <w:rPr>
          <w:rFonts w:hint="eastAsia"/>
        </w:rPr>
        <w:t>2（1）Cathhs与误差项有关系：天主教高中多为私立学校，他凭借优越的教育质量，所招收的学生在学习能力等方面优于其他学校，而不可观测的学习能力等与因变量相关，即Cathhs与误差项相关。</w:t>
      </w:r>
    </w:p>
    <w:p>
      <w:pPr>
        <w:pStyle w:val="5"/>
        <w:ind w:left="420"/>
      </w:pPr>
      <w:r>
        <w:rPr>
          <w:rFonts w:hint="eastAsia"/>
        </w:rPr>
        <w:t>（2）题目疑似有误：“大二”疑衍，应为“高二”（前定变量可以更好地作为代理变量）。标准化成绩能充当不可观测的学习能力的代理变量，直接添加进模型，当作控制变量。</w:t>
      </w:r>
    </w:p>
    <w:p>
      <w:pPr>
        <w:pStyle w:val="5"/>
        <w:ind w:left="420"/>
      </w:pPr>
      <w:r>
        <w:rPr>
          <w:rFonts w:hint="eastAsia"/>
        </w:rPr>
        <w:t>（3）cathrel成为有效工具变量的两个条件：相关性 cov（Cathhs，cathrel）</w:t>
      </w:r>
      <w:r>
        <w:t>≠</w:t>
      </w:r>
      <w:r>
        <w:rPr>
          <w:rFonts w:hint="eastAsia"/>
        </w:rPr>
        <w:t xml:space="preserve"> 0，要求cathrel（是否为天主教徒）对Cathhs（是否就得天主教高中）中的变异具有相当的解释能力；外生性cov（Cathhs，u）= 0，也称排除性约束，要求cathrel只能通过Cathhs对因变量（是否上大学）发生作用，此外，无其他影响渠道。</w:t>
      </w:r>
    </w:p>
    <w:p>
      <w:pPr>
        <w:pStyle w:val="5"/>
        <w:ind w:left="420"/>
      </w:pPr>
      <w:r>
        <w:rPr>
          <w:rFonts w:hint="eastAsia"/>
        </w:rPr>
        <w:t>可以简单地将cathrel当作因变量对cathrel回归，由决定系数判断工具变量相关性，外生性无法检验。</w:t>
      </w:r>
    </w:p>
    <w:p>
      <w:pPr>
        <w:pStyle w:val="5"/>
        <w:ind w:left="420"/>
      </w:pPr>
      <w:r>
        <w:rPr>
          <w:rFonts w:hint="eastAsia"/>
        </w:rPr>
        <w:t>（4）利用工具变量，可以使用Durbin-Wu-Hausman 检验变量的内生性。</w:t>
      </w:r>
    </w:p>
    <w:p>
      <w:pPr>
        <w:pStyle w:val="5"/>
        <w:ind w:left="420" w:firstLine="735" w:firstLineChars="350"/>
      </w:pPr>
      <w:r>
        <w:rPr>
          <w:rFonts w:hint="eastAsia"/>
        </w:rPr>
        <w:t>* H0：模型不存在内生性问题</w:t>
      </w:r>
      <w:r>
        <w:t xml:space="preserve">   </w:t>
      </w:r>
    </w:p>
    <w:p>
      <w:pPr>
        <w:pStyle w:val="5"/>
        <w:ind w:left="420"/>
      </w:pPr>
      <w:r>
        <w:rPr>
          <w:rFonts w:hint="eastAsia"/>
        </w:rPr>
        <w:t xml:space="preserve">   *- 基本思想：</w:t>
      </w:r>
    </w:p>
    <w:p>
      <w:pPr>
        <w:pStyle w:val="5"/>
        <w:ind w:left="420"/>
      </w:pPr>
      <w:r>
        <w:rPr>
          <w:rFonts w:hint="eastAsia"/>
        </w:rPr>
        <w:t xml:space="preserve">   *  若 H0 为真，则 b_OLS 和 b_IV 都是一致的，但 b_OLS 更加有效；</w:t>
      </w:r>
    </w:p>
    <w:p>
      <w:pPr>
        <w:pStyle w:val="5"/>
        <w:ind w:left="420"/>
      </w:pPr>
      <w:r>
        <w:rPr>
          <w:rFonts w:hint="eastAsia"/>
        </w:rPr>
        <w:t xml:space="preserve">   *  若 H0 为假，则 b_IV 仍然是一致的，而 b_OLS 则是有偏的；</w:t>
      </w:r>
    </w:p>
    <w:p>
      <w:pPr>
        <w:pStyle w:val="5"/>
        <w:ind w:left="420"/>
      </w:pPr>
      <w:r>
        <w:rPr>
          <w:rFonts w:hint="eastAsia"/>
        </w:rPr>
        <w:t>简单来说，Hausman比较OLS和IV估计结果是否存在系统性差异，如果存在，则推翻原假设，断言变量为内生。</w:t>
      </w:r>
    </w:p>
    <w:p>
      <w:pPr>
        <w:pStyle w:val="5"/>
        <w:ind w:left="420"/>
      </w:pPr>
    </w:p>
    <w:p>
      <w:pPr>
        <w:pStyle w:val="5"/>
        <w:ind w:left="420"/>
      </w:pPr>
      <w:r>
        <w:rPr>
          <w:rFonts w:hint="eastAsia"/>
        </w:rPr>
        <w:t>3（1）</w:t>
      </w:r>
      <w:del w:id="0" w:author="Sky123.Org" w:date="2016-04-02T19:19:00Z">
        <w:r>
          <w:rPr>
            <w:rFonts w:hint="eastAsia"/>
          </w:rPr>
          <w:delText>当特异误差（idiosyncratic error）</w:delText>
        </w:r>
      </w:del>
      <w:del w:id="1" w:author="Sky123.Org" w:date="2016-04-02T19:19:00Z"/>
      <w:del w:id="2" w:author="Sky123.Org" w:date="2016-04-02T19:19:00Z"/>
      <w:del w:id="3" w:author="Sky123.Org" w:date="2016-04-02T19:19:00Z"/>
      <w:del w:id="4" w:author="Sky123.Org" w:date="2016-04-02T19:19:00Z">
        <w:r>
          <w:rPr>
            <w:position w:val="-6"/>
          </w:rPr>
          <w:object>
            <v:shape id="_x0000_i1029" o:spt="75" type="#_x0000_t75" style="height:10.75pt;width:13.95pt;" o:ole="t" filled="f" o:preferrelative="t" stroked="f" coordsize="21600,21600">
              <v:path/>
              <v:fill on="f" focussize="0,0"/>
              <v:stroke on="f" joinstyle="miter"/>
              <v:imagedata r:id="rId18" o:title=""/>
              <o:lock v:ext="edit" aspectratio="t"/>
              <w10:wrap type="none"/>
              <w10:anchorlock/>
            </v:shape>
            <o:OLEObject Type="Embed" ProgID="Equation.DSMT4" ShapeID="_x0000_i1029" DrawAspect="Content" ObjectID="_1468075729" r:id="rId17">
              <o:LockedField>false</o:LockedField>
            </o:OLEObject>
          </w:object>
        </w:r>
      </w:del>
      <w:del w:id="6" w:author="Sky123.Org" w:date="2016-04-02T19:19:00Z"/>
      <w:del w:id="7" w:author="Sky123.Org" w:date="2016-04-02T19:19:00Z">
        <w:r>
          <w:rPr>
            <w:rFonts w:hint="eastAsia"/>
          </w:rPr>
          <w:delText>与任意时期解释变量无关时使用固定效应；</w:delText>
        </w:r>
      </w:del>
      <w:r>
        <w:rPr>
          <w:rFonts w:hint="eastAsia"/>
        </w:rPr>
        <w:t xml:space="preserve"> 如果非观测效应（unobserved effect）</w:t>
      </w:r>
      <w:r>
        <w:rPr>
          <w:position w:val="-6"/>
        </w:rPr>
        <w:object>
          <v:shape id="_x0000_i1030" o:spt="75" type="#_x0000_t75" style="height:10.75pt;width:11.8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9">
            <o:LockedField>false</o:LockedField>
          </o:OLEObject>
        </w:object>
      </w:r>
      <w:r>
        <w:rPr>
          <w:rFonts w:hint="eastAsia"/>
        </w:rPr>
        <w:t>与任何时期的解释变量相关，那么使用固定效应模型</w:t>
      </w:r>
      <w:ins w:id="8" w:author="Sky123.Org" w:date="2016-04-02T19:24:00Z">
        <w:r>
          <w:rPr>
            <w:rFonts w:hint="eastAsia"/>
          </w:rPr>
          <w:t>或一阶差分</w:t>
        </w:r>
      </w:ins>
      <w:r>
        <w:rPr>
          <w:rFonts w:hint="eastAsia"/>
        </w:rPr>
        <w:t>。反之，如果</w:t>
      </w:r>
      <w:r>
        <w:rPr>
          <w:position w:val="-6"/>
        </w:rPr>
        <w:object>
          <v:shape id="_x0000_i1031" o:spt="75" type="#_x0000_t75" style="height:10.75pt;width:11.8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  <w:r>
        <w:rPr>
          <w:rFonts w:hint="eastAsia"/>
        </w:rPr>
        <w:t>独立于所有时期中的每个解释变量，那么当使用随机效应模型。</w:t>
      </w:r>
    </w:p>
    <w:p>
      <w:pPr>
        <w:pStyle w:val="5"/>
        <w:ind w:left="420"/>
        <w:rPr>
          <w:highlight w:val="lightGray"/>
        </w:rPr>
      </w:pPr>
      <w:r>
        <w:rPr>
          <w:rFonts w:hint="eastAsia"/>
          <w:highlight w:val="lightGray"/>
        </w:rPr>
        <w:t>（2）组内估计量（within estimator）即固定效应估计量，他得之于y和x进行组内变换（within transformation），除去时间均值后，再进行混合OLS估计的结果。组间估计量（between estimator）得之于使用y和x的时间平均值做横截面OLS估计的结果。</w:t>
      </w:r>
    </w:p>
    <w:p>
      <w:pPr>
        <w:pStyle w:val="5"/>
        <w:ind w:left="420"/>
        <w:rPr>
          <w:highlight w:val="lightGray"/>
        </w:rPr>
      </w:pPr>
      <w:r>
        <w:rPr>
          <w:rFonts w:hint="eastAsia"/>
          <w:highlight w:val="lightGray"/>
        </w:rPr>
        <w:t>（3）固定效应模型利用组内变换，将不随时间改变的非观测效应</w:t>
      </w:r>
      <w:r>
        <w:rPr>
          <w:position w:val="-6"/>
          <w:highlight w:val="lightGray"/>
        </w:rPr>
        <w:object>
          <v:shape id="_x0000_i1032" o:spt="75" type="#_x0000_t75" style="height:10.75pt;width:11.8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hint="eastAsia"/>
          <w:highlight w:val="lightGray"/>
        </w:rPr>
        <w:t>剔除，这一定程度上控制了遗漏变量导致的内生性问题。</w:t>
      </w:r>
    </w:p>
    <w:p>
      <w:pPr>
        <w:pStyle w:val="5"/>
        <w:ind w:left="420"/>
      </w:pPr>
      <w:r>
        <w:rPr>
          <w:rFonts w:hint="eastAsia"/>
        </w:rPr>
        <w:t>（4）二者</w:t>
      </w:r>
      <w:ins w:id="9" w:author="Sky123.Org" w:date="2016-04-02T19:56:00Z">
        <w:r>
          <w:rPr>
            <w:rFonts w:hint="eastAsia"/>
          </w:rPr>
          <w:t>（添加20个省市的虚拟变量模型的参数估计结果与固定效应模型估计结果）</w:t>
        </w:r>
      </w:ins>
      <w:r>
        <w:rPr>
          <w:rFonts w:hint="eastAsia"/>
        </w:rPr>
        <w:t>恰好一样。</w:t>
      </w:r>
    </w:p>
    <w:p>
      <w:pPr>
        <w:pStyle w:val="5"/>
        <w:ind w:left="420"/>
      </w:pPr>
    </w:p>
    <w:p>
      <w:pPr>
        <w:pStyle w:val="5"/>
        <w:ind w:left="420"/>
      </w:pPr>
      <w:r>
        <w:rPr>
          <w:rFonts w:hint="eastAsia"/>
        </w:rPr>
        <w:t>4.（1）当p=1时，参与工程劳动力的收入模型为：</w:t>
      </w:r>
    </w:p>
    <w:p>
      <w:pPr>
        <w:pStyle w:val="5"/>
        <w:ind w:left="420"/>
      </w:pPr>
      <w:r>
        <w:rPr>
          <w:rFonts w:hint="eastAsia"/>
        </w:rPr>
        <w:t xml:space="preserve"> </w:t>
      </w:r>
      <w:r>
        <w:rPr>
          <w:position w:val="-10"/>
        </w:rPr>
        <w:object>
          <v:shape id="_x0000_i1033" o:spt="75" type="#_x0000_t75" style="height:16.1pt;width:125.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</w:p>
    <w:p>
      <w:pPr>
        <w:pStyle w:val="5"/>
        <w:ind w:left="420"/>
      </w:pPr>
      <w:r>
        <w:rPr>
          <w:rFonts w:hint="eastAsia"/>
        </w:rPr>
        <w:t>可得，</w:t>
      </w:r>
      <w:r>
        <w:rPr>
          <w:rFonts w:hint="eastAsia"/>
          <w:lang w:val="en-US" w:eastAsia="zh-CN"/>
        </w:rPr>
        <w:t>工程实施后的平均收入</w:t>
      </w:r>
    </w:p>
    <w:p>
      <w:pPr>
        <w:pStyle w:val="5"/>
        <w:ind w:left="420"/>
      </w:pPr>
      <w:r>
        <w:rPr>
          <w:position w:val="-10"/>
        </w:rPr>
        <w:object>
          <v:shape id="_x0000_i1034" o:spt="75" type="#_x0000_t75" style="height:16.1pt;width:152.0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</w:p>
    <w:p>
      <w:pPr>
        <w:pStyle w:val="5"/>
        <w:ind w:left="420"/>
      </w:pPr>
      <w:r>
        <w:rPr>
          <w:position w:val="-10"/>
        </w:rPr>
        <w:object>
          <v:shape id="_x0000_i1035" o:spt="75" type="#_x0000_t75" style="height:16.1pt;width:117.1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</w:p>
    <w:p>
      <w:pPr>
        <w:pStyle w:val="5"/>
        <w:ind w:left="420"/>
      </w:pPr>
      <w:r>
        <w:rPr>
          <w:rFonts w:hint="eastAsia"/>
        </w:rPr>
        <w:t>则工程实施前后的平均变化为：</w:t>
      </w:r>
    </w:p>
    <w:p>
      <w:pPr>
        <w:pStyle w:val="5"/>
        <w:ind w:left="420"/>
      </w:pPr>
      <w:r>
        <w:rPr>
          <w:position w:val="-10"/>
        </w:rPr>
        <w:object>
          <v:shape id="_x0000_i1036" o:spt="75" type="#_x0000_t75" style="height:16.1pt;width:163.9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</w:p>
    <w:p>
      <w:pPr>
        <w:pStyle w:val="5"/>
        <w:ind w:left="420"/>
      </w:pPr>
      <w:r>
        <w:rPr>
          <w:rFonts w:hint="eastAsia"/>
        </w:rPr>
        <w:t>（2）当p=0时，非参与工程劳动力的收入模型为：</w:t>
      </w:r>
    </w:p>
    <w:p>
      <w:pPr>
        <w:pStyle w:val="5"/>
        <w:ind w:left="420"/>
      </w:pPr>
      <w:r>
        <w:rPr>
          <w:rFonts w:hint="eastAsia"/>
        </w:rPr>
        <w:t xml:space="preserve"> </w:t>
      </w:r>
      <w:r>
        <w:rPr>
          <w:position w:val="-6"/>
        </w:rPr>
        <w:object>
          <v:shape id="_x0000_i1037" o:spt="75" type="#_x0000_t75" style="height:13.95pt;width:81.1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</w:p>
    <w:p>
      <w:pPr>
        <w:pStyle w:val="5"/>
        <w:ind w:left="420"/>
      </w:pPr>
      <w:r>
        <w:rPr>
          <w:rFonts w:hint="eastAsia"/>
        </w:rPr>
        <w:t>可得，</w:t>
      </w:r>
    </w:p>
    <w:p>
      <w:pPr>
        <w:pStyle w:val="5"/>
        <w:ind w:left="420"/>
      </w:pPr>
      <w:r>
        <w:rPr>
          <w:position w:val="-10"/>
        </w:rPr>
        <w:object>
          <v:shape id="_x0000_i1038" o:spt="75" type="#_x0000_t75" style="height:16.1pt;width:117.1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</w:p>
    <w:p>
      <w:pPr>
        <w:pStyle w:val="5"/>
        <w:ind w:left="420"/>
      </w:pPr>
      <w:r>
        <w:rPr>
          <w:position w:val="-10"/>
        </w:rPr>
        <w:object>
          <v:shape id="_x0000_i1039" o:spt="75" type="#_x0000_t75" style="height:16.1pt;width:98.8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</w:p>
    <w:p>
      <w:pPr>
        <w:pStyle w:val="5"/>
        <w:ind w:left="420"/>
      </w:pPr>
      <w:r>
        <w:rPr>
          <w:rFonts w:hint="eastAsia"/>
        </w:rPr>
        <w:t>则工程实施前后的平均变化为：</w:t>
      </w:r>
    </w:p>
    <w:p>
      <w:pPr>
        <w:pStyle w:val="5"/>
        <w:ind w:left="420"/>
      </w:pPr>
      <w:r>
        <w:rPr>
          <w:position w:val="-10"/>
        </w:rPr>
        <w:object>
          <v:shape id="_x0000_i1040" o:spt="75" type="#_x0000_t75" style="height:16.1pt;width:146.1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</w:p>
    <w:p>
      <w:pPr>
        <w:pStyle w:val="5"/>
        <w:ind w:left="420"/>
      </w:pPr>
    </w:p>
    <w:p>
      <w:pPr>
        <w:pStyle w:val="5"/>
        <w:ind w:left="420"/>
      </w:pPr>
      <w:r>
        <w:rPr>
          <w:rFonts w:hint="eastAsia"/>
        </w:rPr>
        <w:t>（3）净影响为：</w:t>
      </w:r>
    </w:p>
    <w:p>
      <w:pPr>
        <w:pStyle w:val="5"/>
        <w:ind w:left="420"/>
      </w:pPr>
      <w:r>
        <w:rPr>
          <w:position w:val="-10"/>
        </w:rPr>
        <w:object>
          <v:shape id="_x0000_i1041" o:spt="75" type="#_x0000_t75" style="height:15.05pt;width:415.3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  <w:r>
        <w:rPr>
          <w:rFonts w:hint="eastAsia"/>
        </w:rPr>
        <w:t xml:space="preserve">                                                                   </w:t>
      </w:r>
      <w:r>
        <w:rPr>
          <w:position w:val="-6"/>
        </w:rPr>
        <w:object>
          <v:shape id="_x0000_i1042" o:spt="75" type="#_x0000_t75" style="height:13.95pt;width:19.9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</w:p>
    <w:p>
      <w:pPr>
        <w:pStyle w:val="5"/>
        <w:ind w:left="420"/>
      </w:pPr>
      <w:r>
        <w:rPr>
          <w:rFonts w:hint="eastAsia"/>
        </w:rPr>
        <w:t>（4）参见上文，略。</w:t>
      </w:r>
    </w:p>
    <w:p>
      <w:pPr>
        <w:pStyle w:val="5"/>
        <w:ind w:left="420"/>
      </w:pPr>
    </w:p>
    <w:p>
      <w:pPr>
        <w:pStyle w:val="5"/>
        <w:ind w:left="420"/>
      </w:pPr>
      <w:r>
        <w:rPr>
          <w:rFonts w:hint="eastAsia"/>
        </w:rPr>
        <w:t>四、综合题（略）</w:t>
      </w:r>
    </w:p>
    <w:p>
      <w:pPr>
        <w:pStyle w:val="5"/>
        <w:ind w:left="420"/>
      </w:pPr>
    </w:p>
    <w:p>
      <w:pPr>
        <w:pStyle w:val="5"/>
        <w:ind w:left="420" w:firstLine="422"/>
        <w:rPr>
          <w:b/>
          <w:color w:val="FF0000"/>
        </w:rPr>
      </w:pPr>
      <w:r>
        <w:rPr>
          <w:rFonts w:hint="eastAsia"/>
          <w:b/>
          <w:color w:val="FF0000"/>
        </w:rPr>
        <w:t>押题，遗漏变量偏误</w:t>
      </w:r>
    </w:p>
    <w:p>
      <w:pPr>
        <w:pStyle w:val="5"/>
        <w:ind w:left="420"/>
      </w:pPr>
      <w:r>
        <w:rPr>
          <w:rFonts w:hint="eastAsia"/>
        </w:rPr>
        <w:drawing>
          <wp:inline distT="0" distB="0" distL="0" distR="0">
            <wp:extent cx="5274945" cy="723265"/>
            <wp:effectExtent l="0" t="0" r="1905" b="635"/>
            <wp:docPr id="41" name="图片 41" descr="C:\Users\Administrator\Desktop\360截图20160402202157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C:\Users\Administrator\Desktop\360截图20160402202157823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0"/>
      </w:pPr>
      <w:r>
        <w:drawing>
          <wp:inline distT="0" distB="0" distL="0" distR="0">
            <wp:extent cx="5274310" cy="1217295"/>
            <wp:effectExtent l="0" t="0" r="2540" b="190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0"/>
      </w:pPr>
    </w:p>
    <w:p>
      <w:pPr>
        <w:widowControl/>
        <w:jc w:val="left"/>
        <w:rPr>
          <w:rFonts w:cs="Times New Roman"/>
        </w:rPr>
      </w:pPr>
      <w:r>
        <w:rPr>
          <w:rFonts w:hint="eastAsia" w:cs="Times New Roman"/>
        </w:rPr>
        <w:t>例题</w:t>
      </w:r>
      <w:r>
        <w:rPr>
          <w:rFonts w:cs="Times New Roman"/>
        </w:rPr>
        <w:t>The following equation relates housing price (</w:t>
      </w:r>
      <w:r>
        <w:rPr>
          <w:rFonts w:cs="Times New Roman"/>
          <w:i/>
        </w:rPr>
        <w:t>price</w:t>
      </w:r>
      <w:r>
        <w:rPr>
          <w:rFonts w:cs="Times New Roman"/>
        </w:rPr>
        <w:t>) to the distance from a recently built garbage incinerator (</w:t>
      </w:r>
      <w:r>
        <w:rPr>
          <w:rFonts w:cs="Times New Roman"/>
          <w:i/>
        </w:rPr>
        <w:t>dist</w:t>
      </w:r>
      <w:r>
        <w:rPr>
          <w:rFonts w:cs="Times New Roman"/>
        </w:rPr>
        <w:t>).</w:t>
      </w:r>
    </w:p>
    <w:p>
      <w:pPr>
        <w:rPr>
          <w:rFonts w:cs="Times New Roman"/>
        </w:rPr>
      </w:pPr>
      <w:r>
        <w:rPr>
          <w:rFonts w:hint="eastAsia" w:cs="Times New Roma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63500</wp:posOffset>
            </wp:positionV>
            <wp:extent cx="2374900" cy="342900"/>
            <wp:effectExtent l="0" t="0" r="1270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cs="Times New Roman"/>
        </w:rPr>
      </w:pPr>
    </w:p>
    <w:p>
      <w:pPr>
        <w:pStyle w:val="5"/>
        <w:widowControl/>
        <w:numPr>
          <w:ilvl w:val="0"/>
          <w:numId w:val="2"/>
        </w:numPr>
        <w:ind w:firstLineChars="0"/>
        <w:jc w:val="left"/>
        <w:rPr>
          <w:rFonts w:cs="Times New Roman"/>
        </w:rPr>
      </w:pPr>
      <w:r>
        <w:rPr>
          <w:rFonts w:cs="Times New Roman"/>
        </w:rPr>
        <w:t>Interpret the coefficient on log(</w:t>
      </w:r>
      <w:r>
        <w:rPr>
          <w:rFonts w:cs="Times New Roman"/>
          <w:i/>
        </w:rPr>
        <w:t>dist</w:t>
      </w:r>
      <w:r>
        <w:rPr>
          <w:rFonts w:cs="Times New Roman"/>
        </w:rPr>
        <w:t>). Is the sign of this estimate what you expect it to be?</w:t>
      </w:r>
    </w:p>
    <w:p>
      <w:pPr>
        <w:pStyle w:val="5"/>
        <w:widowControl/>
        <w:ind w:left="360" w:firstLine="0" w:firstLineChars="0"/>
        <w:jc w:val="left"/>
        <w:rPr>
          <w:rFonts w:cs="Times New Roman"/>
        </w:rPr>
      </w:pPr>
      <w:r>
        <w:rPr>
          <w:rFonts w:hint="eastAsia" w:cs="Times New Roman"/>
        </w:rPr>
        <w:drawing>
          <wp:inline distT="0" distB="0" distL="0" distR="0">
            <wp:extent cx="5274945" cy="969010"/>
            <wp:effectExtent l="19050" t="0" r="1905" b="0"/>
            <wp:docPr id="42" name="图片 42" descr="C:\Users\Administrator\Desktop\360截图20160402203621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C:\Users\Administrator\Desktop\360截图20160402203621221.jp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2"/>
        </w:numPr>
        <w:ind w:firstLineChars="0"/>
        <w:jc w:val="left"/>
        <w:rPr>
          <w:rFonts w:cs="Times New Roman"/>
        </w:rPr>
      </w:pPr>
      <w:r>
        <w:rPr>
          <w:rFonts w:cs="Times New Roman"/>
        </w:rPr>
        <w:t xml:space="preserve">Do you think simple regression provides an unbiased estimator of the ceteris paribus elasticity of </w:t>
      </w:r>
      <w:r>
        <w:rPr>
          <w:rFonts w:cs="Times New Roman"/>
          <w:i/>
        </w:rPr>
        <w:t xml:space="preserve">price </w:t>
      </w:r>
      <w:r>
        <w:rPr>
          <w:rFonts w:cs="Times New Roman"/>
        </w:rPr>
        <w:t xml:space="preserve">with respect to </w:t>
      </w:r>
      <w:r>
        <w:rPr>
          <w:rFonts w:cs="Times New Roman"/>
          <w:i/>
        </w:rPr>
        <w:t>dist</w:t>
      </w:r>
      <w:r>
        <w:rPr>
          <w:rFonts w:cs="Times New Roman"/>
        </w:rPr>
        <w:t>? (Think about how the city decides where to locate its garbage incinerators).</w:t>
      </w:r>
    </w:p>
    <w:p>
      <w:pPr>
        <w:pStyle w:val="5"/>
        <w:widowControl/>
        <w:ind w:left="360" w:firstLine="0" w:firstLineChars="0"/>
        <w:jc w:val="left"/>
        <w:rPr>
          <w:rFonts w:cs="Times New Roman"/>
        </w:rPr>
      </w:pPr>
      <w:r>
        <w:rPr>
          <w:rFonts w:hint="eastAsia" w:cs="Times New Roman"/>
        </w:rPr>
        <w:drawing>
          <wp:inline distT="0" distB="0" distL="0" distR="0">
            <wp:extent cx="5267960" cy="1808480"/>
            <wp:effectExtent l="19050" t="0" r="8890" b="0"/>
            <wp:docPr id="43" name="图片 43" descr="C:\Users\Administrator\Desktop\360截图201604022037163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C:\Users\Administrator\Desktop\360截图20160402203716392.jp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2"/>
        </w:numPr>
        <w:ind w:firstLineChars="0"/>
        <w:jc w:val="left"/>
        <w:rPr>
          <w:rFonts w:cs="Times New Roman"/>
        </w:rPr>
      </w:pPr>
      <w:r>
        <w:rPr>
          <w:rFonts w:cs="Times New Roman"/>
        </w:rPr>
        <w:t xml:space="preserve">What other factors about a house affects its price? Might these be correlated with distance from the incinerator? </w:t>
      </w:r>
    </w:p>
    <w:p>
      <w:pPr>
        <w:pStyle w:val="5"/>
        <w:widowControl/>
        <w:ind w:left="360" w:firstLine="0" w:firstLineChars="0"/>
        <w:jc w:val="left"/>
        <w:rPr>
          <w:rFonts w:cs="Times New Roman"/>
        </w:rPr>
      </w:pPr>
      <w:r>
        <w:rPr>
          <w:rFonts w:cs="Times New Roman"/>
        </w:rPr>
        <w:drawing>
          <wp:inline distT="0" distB="0" distL="0" distR="0">
            <wp:extent cx="5274310" cy="1113790"/>
            <wp:effectExtent l="19050" t="0" r="2540" b="0"/>
            <wp:docPr id="44" name="图片 44" descr="C:\Users\Administrator\Desktop\360截图2016040220374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C:\Users\Administrator\Desktop\360截图20160402203740022.jp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2"/>
        </w:numPr>
        <w:ind w:firstLineChars="0"/>
        <w:jc w:val="left"/>
        <w:rPr>
          <w:rFonts w:cs="Times New Roman"/>
        </w:rPr>
      </w:pPr>
      <w:r>
        <w:rPr>
          <w:rFonts w:cs="Times New Roman"/>
        </w:rPr>
        <w:t xml:space="preserve">Choose one of the factors </w:t>
      </w:r>
      <w:r>
        <w:rPr>
          <w:rFonts w:hint="eastAsia" w:cs="Times New Roman"/>
        </w:rPr>
        <w:t>you listed in</w:t>
      </w:r>
      <w:r>
        <w:rPr>
          <w:rFonts w:cs="Times New Roman"/>
        </w:rPr>
        <w:t xml:space="preserve"> part c, and explain whether this would bias the coefficient on log(</w:t>
      </w:r>
      <w:r>
        <w:rPr>
          <w:rFonts w:cs="Times New Roman"/>
          <w:i/>
        </w:rPr>
        <w:t xml:space="preserve">dist), </w:t>
      </w:r>
      <w:r>
        <w:rPr>
          <w:rFonts w:cs="Times New Roman"/>
        </w:rPr>
        <w:t xml:space="preserve">and if so, in which direction the coefficient would be biased. </w:t>
      </w:r>
    </w:p>
    <w:p>
      <w:pPr>
        <w:pStyle w:val="5"/>
        <w:ind w:left="420"/>
      </w:pPr>
      <w:r>
        <w:drawing>
          <wp:inline distT="0" distB="0" distL="0" distR="0">
            <wp:extent cx="5274310" cy="3349625"/>
            <wp:effectExtent l="0" t="0" r="2540" b="3175"/>
            <wp:docPr id="45" name="图片 45" descr="C:\Users\Administrator\Desktop\360截图20160402203916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C:\Users\Administrator\Desktop\360截图20160402203916595.jp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0"/>
      </w:pPr>
    </w:p>
    <w:p>
      <w:pPr>
        <w:pStyle w:val="5"/>
        <w:ind w:left="420"/>
      </w:pPr>
      <w:bookmarkStart w:id="0" w:name="_GoBack"/>
      <w:bookmarkEnd w:id="0"/>
    </w:p>
    <w:p>
      <w:pPr>
        <w:pStyle w:val="5"/>
        <w:ind w:left="420"/>
      </w:pPr>
      <w:r>
        <w:t>2016/4/2</w:t>
      </w:r>
      <w:r>
        <w:rPr>
          <w:rFonts w:hint="eastAsia"/>
        </w:rPr>
        <w:t xml:space="preserve">  严如贺 人民大学图书馆 21：00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93594253">
    <w:nsid w:val="6AE8138D"/>
    <w:multiLevelType w:val="multilevel"/>
    <w:tmpl w:val="6AE8138D"/>
    <w:lvl w:ilvl="0" w:tentative="1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08832290">
    <w:nsid w:val="71C67822"/>
    <w:multiLevelType w:val="multilevel"/>
    <w:tmpl w:val="71C67822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08832290"/>
  </w:num>
  <w:num w:numId="2">
    <w:abstractNumId w:val="17935942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5008"/>
    <w:rsid w:val="000169A0"/>
    <w:rsid w:val="00067868"/>
    <w:rsid w:val="000E3A09"/>
    <w:rsid w:val="001A29FF"/>
    <w:rsid w:val="0024103C"/>
    <w:rsid w:val="00343A3F"/>
    <w:rsid w:val="004377D7"/>
    <w:rsid w:val="00477193"/>
    <w:rsid w:val="004F55AF"/>
    <w:rsid w:val="00550140"/>
    <w:rsid w:val="00584FBE"/>
    <w:rsid w:val="00596A2B"/>
    <w:rsid w:val="005B5DF7"/>
    <w:rsid w:val="005D7C5C"/>
    <w:rsid w:val="00605008"/>
    <w:rsid w:val="00610A67"/>
    <w:rsid w:val="006B263D"/>
    <w:rsid w:val="006E467E"/>
    <w:rsid w:val="00720677"/>
    <w:rsid w:val="007657DC"/>
    <w:rsid w:val="00787220"/>
    <w:rsid w:val="00880445"/>
    <w:rsid w:val="008C1C7C"/>
    <w:rsid w:val="00914DC6"/>
    <w:rsid w:val="00921625"/>
    <w:rsid w:val="00971EE1"/>
    <w:rsid w:val="00986332"/>
    <w:rsid w:val="00A77670"/>
    <w:rsid w:val="00AD0AF0"/>
    <w:rsid w:val="00B32431"/>
    <w:rsid w:val="00B52103"/>
    <w:rsid w:val="00BF0C6A"/>
    <w:rsid w:val="00C00699"/>
    <w:rsid w:val="00C376CA"/>
    <w:rsid w:val="00C724A0"/>
    <w:rsid w:val="00CB23EA"/>
    <w:rsid w:val="00CC21EF"/>
    <w:rsid w:val="00CD5426"/>
    <w:rsid w:val="00CF5F52"/>
    <w:rsid w:val="00E910F5"/>
    <w:rsid w:val="00EA5591"/>
    <w:rsid w:val="00EB732D"/>
    <w:rsid w:val="00EF4CC1"/>
    <w:rsid w:val="00EF5AF8"/>
    <w:rsid w:val="00FE0CEC"/>
    <w:rsid w:val="04791309"/>
    <w:rsid w:val="22957F7C"/>
    <w:rsid w:val="27643FF1"/>
    <w:rsid w:val="2DB71A31"/>
    <w:rsid w:val="2EDE0D08"/>
    <w:rsid w:val="4BEF31E4"/>
    <w:rsid w:val="70B242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image" Target="media/image2.jpeg"/><Relationship Id="rId49" Type="http://schemas.openxmlformats.org/officeDocument/2006/relationships/image" Target="media/image28.jpeg"/><Relationship Id="rId48" Type="http://schemas.openxmlformats.org/officeDocument/2006/relationships/image" Target="media/image27.jpeg"/><Relationship Id="rId47" Type="http://schemas.openxmlformats.org/officeDocument/2006/relationships/image" Target="media/image26.jpeg"/><Relationship Id="rId46" Type="http://schemas.openxmlformats.org/officeDocument/2006/relationships/image" Target="media/image25.jpeg"/><Relationship Id="rId45" Type="http://schemas.openxmlformats.org/officeDocument/2006/relationships/image" Target="media/image24.png"/><Relationship Id="rId44" Type="http://schemas.openxmlformats.org/officeDocument/2006/relationships/image" Target="media/image23.png"/><Relationship Id="rId43" Type="http://schemas.openxmlformats.org/officeDocument/2006/relationships/image" Target="media/image22.jpeg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" Type="http://schemas.openxmlformats.org/officeDocument/2006/relationships/image" Target="media/image1.jpeg"/><Relationship Id="rId39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oleObject" Target="embeddings/oleObject8.bin"/><Relationship Id="rId21" Type="http://schemas.openxmlformats.org/officeDocument/2006/relationships/oleObject" Target="embeddings/oleObject7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wmf"/><Relationship Id="rId17" Type="http://schemas.openxmlformats.org/officeDocument/2006/relationships/oleObject" Target="embeddings/oleObject5.bin"/><Relationship Id="rId16" Type="http://schemas.openxmlformats.org/officeDocument/2006/relationships/image" Target="media/image9.wmf"/><Relationship Id="rId15" Type="http://schemas.openxmlformats.org/officeDocument/2006/relationships/oleObject" Target="embeddings/oleObject4.bin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oleObject" Target="embeddings/oleObject3.bin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6</Pages>
  <Words>623</Words>
  <Characters>3553</Characters>
  <Lines>29</Lines>
  <Paragraphs>8</Paragraphs>
  <ScaleCrop>false</ScaleCrop>
  <LinksUpToDate>false</LinksUpToDate>
  <CharactersWithSpaces>4168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2016-04-01T12:17:00Z</dcterms:created>
  <dc:creator>Sky123.Org</dc:creator>
  <cp:lastModifiedBy>huolin1990</cp:lastModifiedBy>
  <dcterms:modified xsi:type="dcterms:W3CDTF">2016-04-14T13:50:20Z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