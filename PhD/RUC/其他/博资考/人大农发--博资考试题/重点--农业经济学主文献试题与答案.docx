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59E" w:rsidRDefault="00560858">
      <w:pPr>
        <w:ind w:firstLineChars="200" w:firstLine="422"/>
        <w:rPr>
          <w:b/>
          <w:bCs/>
        </w:rPr>
      </w:pPr>
      <w:r>
        <w:rPr>
          <w:b/>
          <w:bCs/>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b/>
          <w:bCs/>
        </w:rPr>
        <w:instrText>ADDIN CNKISM.UserStyle</w:instrText>
      </w:r>
      <w:r>
        <w:rPr>
          <w:b/>
          <w:bCs/>
        </w:rPr>
      </w:r>
      <w:r>
        <w:rPr>
          <w:b/>
          <w:bCs/>
        </w:rPr>
        <w:fldChar w:fldCharType="separate"/>
      </w:r>
      <w:r>
        <w:rPr>
          <w:b/>
          <w:bCs/>
        </w:rPr>
        <w:fldChar w:fldCharType="end"/>
      </w:r>
      <w:bookmarkStart w:id="0" w:name="_GoBack"/>
      <w:bookmarkEnd w:id="0"/>
      <w:r>
        <w:rPr>
          <w:rFonts w:hint="eastAsia"/>
          <w:b/>
          <w:bCs/>
        </w:rPr>
        <w:t xml:space="preserve">    1.</w:t>
      </w:r>
      <w:r>
        <w:rPr>
          <w:rFonts w:hint="eastAsia"/>
          <w:b/>
          <w:bCs/>
        </w:rPr>
        <w:t>比较以下专家在小农方面的核心观点：</w:t>
      </w:r>
    </w:p>
    <w:p w:rsidR="00AA459E" w:rsidRDefault="00560858">
      <w:pPr>
        <w:pStyle w:val="11"/>
        <w:ind w:left="360" w:firstLineChars="0" w:firstLine="0"/>
        <w:rPr>
          <w:ins w:id="1" w:author="Sky123.Org" w:date="2016-04-03T09:01:00Z"/>
        </w:rPr>
      </w:pPr>
      <w:r>
        <w:rPr>
          <w:rFonts w:hint="eastAsia"/>
        </w:rPr>
        <w:t>1</w:t>
      </w:r>
      <w:r>
        <w:rPr>
          <w:rFonts w:hint="eastAsia"/>
        </w:rPr>
        <w:t>）西奥多</w:t>
      </w:r>
      <w:r>
        <w:rPr>
          <w:rFonts w:hint="eastAsia"/>
        </w:rPr>
        <w:t>.W.</w:t>
      </w:r>
      <w:r>
        <w:rPr>
          <w:rFonts w:hint="eastAsia"/>
        </w:rPr>
        <w:t>舒尔</w:t>
      </w:r>
      <w:proofErr w:type="gramStart"/>
      <w:r>
        <w:rPr>
          <w:rFonts w:hint="eastAsia"/>
        </w:rPr>
        <w:t>茨</w:t>
      </w:r>
      <w:proofErr w:type="gramEnd"/>
      <w:r>
        <w:rPr>
          <w:rFonts w:hint="eastAsia"/>
        </w:rPr>
        <w:t>与《改造传统农业》</w:t>
      </w:r>
      <w:ins w:id="2" w:author="Sky123.Org" w:date="2016-04-03T09:01:00Z">
        <w:r>
          <w:rPr>
            <w:rFonts w:hint="eastAsia"/>
          </w:rPr>
          <w:t>（</w:t>
        </w:r>
        <w:r>
          <w:rPr>
            <w:rFonts w:ascii="Georgia" w:hAnsi="Georgia"/>
            <w:color w:val="333333"/>
            <w:sz w:val="22"/>
            <w:shd w:val="clear" w:color="auto" w:fill="FFFFFF"/>
          </w:rPr>
          <w:t>Schultz</w:t>
        </w:r>
        <w:r>
          <w:rPr>
            <w:rFonts w:ascii="Georgia" w:hAnsi="Georgia" w:hint="eastAsia"/>
            <w:color w:val="333333"/>
            <w:sz w:val="22"/>
            <w:shd w:val="clear" w:color="auto" w:fill="FFFFFF"/>
          </w:rPr>
          <w:t xml:space="preserve"> </w:t>
        </w:r>
        <w:r>
          <w:rPr>
            <w:rFonts w:ascii="Georgia" w:hAnsi="Georgia"/>
            <w:color w:val="333333"/>
            <w:sz w:val="22"/>
            <w:shd w:val="clear" w:color="auto" w:fill="FFFFFF"/>
          </w:rPr>
          <w:t>Transforming Traditional Agriculture</w:t>
        </w:r>
        <w:r>
          <w:rPr>
            <w:rFonts w:ascii="Georgia" w:hAnsi="Georgia" w:hint="eastAsia"/>
            <w:color w:val="333333"/>
            <w:sz w:val="22"/>
            <w:shd w:val="clear" w:color="auto" w:fill="FFFFFF"/>
          </w:rPr>
          <w:t>）</w:t>
        </w:r>
      </w:ins>
      <w:ins w:id="3" w:author="Sky123.Org" w:date="2016-04-03T08:54:00Z">
        <w:r>
          <w:rPr>
            <w:rFonts w:hint="eastAsia"/>
          </w:rPr>
          <w:t>成书于</w:t>
        </w:r>
        <w:r>
          <w:rPr>
            <w:rFonts w:hint="eastAsia"/>
          </w:rPr>
          <w:t>1964</w:t>
        </w:r>
        <w:r>
          <w:rPr>
            <w:rFonts w:hint="eastAsia"/>
          </w:rPr>
          <w:t>年</w:t>
        </w:r>
      </w:ins>
      <w:r>
        <w:rPr>
          <w:rFonts w:hint="eastAsia"/>
        </w:rPr>
        <w:t>：</w:t>
      </w:r>
    </w:p>
    <w:p w:rsidR="00AA459E" w:rsidRDefault="00560858">
      <w:pPr>
        <w:ind w:firstLineChars="200" w:firstLine="420"/>
      </w:pPr>
      <w:r>
        <w:rPr>
          <w:rFonts w:hint="eastAsia"/>
        </w:rPr>
        <w:t>《改造传统农业》意图解决的核心问题是，“如何把弱小的传统农业改造成一个高生产率的经济部门”。该书围绕上述问题做了三个方面的剖析：传统农业的基本特征是什么？传统农业为什么不能成为经济增长的源泉？如何改造传统农业？</w:t>
      </w:r>
    </w:p>
    <w:p w:rsidR="00AA459E" w:rsidRDefault="00560858">
      <w:pPr>
        <w:ind w:firstLineChars="200" w:firstLine="420"/>
        <w:rPr>
          <w:u w:val="single"/>
        </w:rPr>
      </w:pPr>
      <w:r>
        <w:rPr>
          <w:rFonts w:hint="eastAsia"/>
        </w:rPr>
        <w:t>针对第一个问题，</w:t>
      </w:r>
      <w:r>
        <w:rPr>
          <w:rFonts w:hint="eastAsia"/>
          <w:u w:val="single"/>
        </w:rPr>
        <w:t>舒尔</w:t>
      </w:r>
      <w:proofErr w:type="gramStart"/>
      <w:r>
        <w:rPr>
          <w:rFonts w:hint="eastAsia"/>
          <w:u w:val="single"/>
        </w:rPr>
        <w:t>茨</w:t>
      </w:r>
      <w:proofErr w:type="gramEnd"/>
      <w:r>
        <w:rPr>
          <w:rFonts w:hint="eastAsia"/>
          <w:u w:val="single"/>
        </w:rPr>
        <w:t>认为，传统农业的技术状况与农民使用生产要素的动机长期不变，它既不存在要素配置效率低下，也不存在隐蔽失业，而是处于特殊的均衡状态。</w:t>
      </w:r>
    </w:p>
    <w:p w:rsidR="00AA459E" w:rsidRDefault="00560858">
      <w:pPr>
        <w:ind w:firstLineChars="200" w:firstLine="420"/>
        <w:rPr>
          <w:u w:val="single"/>
        </w:rPr>
      </w:pPr>
      <w:r>
        <w:rPr>
          <w:rFonts w:hint="eastAsia"/>
          <w:u w:val="single"/>
        </w:rPr>
        <w:t>传统农业之所以停滞、落后，是因为它的资本收益率低下（收入流来源的价格高），人们缺乏增加储蓄和投资的激励。</w:t>
      </w:r>
    </w:p>
    <w:p w:rsidR="00AA459E" w:rsidRDefault="00560858">
      <w:pPr>
        <w:ind w:firstLineChars="200" w:firstLine="420"/>
      </w:pPr>
      <w:r>
        <w:rPr>
          <w:rFonts w:hint="eastAsia"/>
          <w:u w:val="single"/>
        </w:rPr>
        <w:t>所以，改造传统农业，关键是要引入现代农业生</w:t>
      </w:r>
      <w:r>
        <w:rPr>
          <w:rFonts w:hint="eastAsia"/>
          <w:u w:val="single"/>
        </w:rPr>
        <w:t>产要素，增加对农民的人力资本投资</w:t>
      </w:r>
      <w:r>
        <w:rPr>
          <w:rFonts w:hint="eastAsia"/>
        </w:rPr>
        <w:t>，从而降低收入流价格，使农业成为经济增长的源泉。</w:t>
      </w:r>
      <w:r>
        <w:rPr>
          <w:rFonts w:hint="eastAsia"/>
        </w:rPr>
        <w:t xml:space="preserve"> </w:t>
      </w:r>
    </w:p>
    <w:p w:rsidR="00AA459E" w:rsidRDefault="00560858">
      <w:pPr>
        <w:ind w:firstLineChars="200" w:firstLine="420"/>
        <w:rPr>
          <w:highlight w:val="lightGray"/>
        </w:rPr>
      </w:pPr>
      <w:ins w:id="4" w:author="Sky123.Org" w:date="2016-04-04T08:58:00Z">
        <w:r>
          <w:rPr>
            <w:rFonts w:hint="eastAsia"/>
            <w:highlight w:val="lightGray"/>
          </w:rPr>
          <w:t>舒尔</w:t>
        </w:r>
        <w:proofErr w:type="gramStart"/>
        <w:r>
          <w:rPr>
            <w:rFonts w:hint="eastAsia"/>
            <w:highlight w:val="lightGray"/>
          </w:rPr>
          <w:t>茨</w:t>
        </w:r>
        <w:proofErr w:type="gramEnd"/>
        <w:r>
          <w:rPr>
            <w:rFonts w:hint="eastAsia"/>
            <w:highlight w:val="lightGray"/>
          </w:rPr>
          <w:t>认为传统农业贫乏而有效率，农民有进取精神并</w:t>
        </w:r>
      </w:ins>
      <w:ins w:id="5" w:author="Sky123.Org" w:date="2016-04-04T08:59:00Z">
        <w:r>
          <w:rPr>
            <w:rFonts w:hint="eastAsia"/>
            <w:highlight w:val="lightGray"/>
          </w:rPr>
          <w:t>能对资源作适度</w:t>
        </w:r>
      </w:ins>
      <w:ins w:id="6" w:author="Sky123.Org" w:date="2016-04-04T09:01:00Z">
        <w:r>
          <w:rPr>
            <w:rFonts w:hint="eastAsia"/>
            <w:highlight w:val="lightGray"/>
          </w:rPr>
          <w:t>地</w:t>
        </w:r>
      </w:ins>
      <w:ins w:id="7" w:author="Sky123.Org" w:date="2016-04-04T08:59:00Z">
        <w:r>
          <w:rPr>
            <w:rFonts w:hint="eastAsia"/>
            <w:highlight w:val="lightGray"/>
          </w:rPr>
          <w:t>运用，</w:t>
        </w:r>
      </w:ins>
      <w:ins w:id="8" w:author="Sky123.Org" w:date="2016-04-04T09:05:00Z">
        <w:r>
          <w:rPr>
            <w:rFonts w:hint="eastAsia"/>
            <w:highlight w:val="lightGray"/>
          </w:rPr>
          <w:t>只有</w:t>
        </w:r>
      </w:ins>
      <w:ins w:id="9" w:author="Sky123.Org" w:date="2016-04-04T08:59:00Z">
        <w:r>
          <w:rPr>
            <w:rFonts w:hint="eastAsia"/>
            <w:highlight w:val="lightGray"/>
          </w:rPr>
          <w:t>引进现代生产</w:t>
        </w:r>
      </w:ins>
      <w:ins w:id="10" w:author="Sky123.Org" w:date="2016-04-04T09:00:00Z">
        <w:r>
          <w:rPr>
            <w:rFonts w:hint="eastAsia"/>
            <w:highlight w:val="lightGray"/>
          </w:rPr>
          <w:t>要素、提高农民的人力资本，才能摆脱</w:t>
        </w:r>
      </w:ins>
      <w:ins w:id="11" w:author="Sky123.Org" w:date="2016-04-04T10:21:00Z">
        <w:r>
          <w:rPr>
            <w:rFonts w:hint="eastAsia"/>
            <w:highlight w:val="lightGray"/>
          </w:rPr>
          <w:t>农业的贫乏</w:t>
        </w:r>
      </w:ins>
      <w:ins w:id="12" w:author="Sky123.Org" w:date="2016-04-04T09:00:00Z">
        <w:r>
          <w:rPr>
            <w:rFonts w:hint="eastAsia"/>
            <w:highlight w:val="lightGray"/>
          </w:rPr>
          <w:t>。</w:t>
        </w:r>
      </w:ins>
    </w:p>
    <w:p w:rsidR="00AA459E" w:rsidRDefault="00AA459E">
      <w:pPr>
        <w:pStyle w:val="11"/>
        <w:ind w:left="360" w:firstLineChars="0" w:firstLine="0"/>
      </w:pPr>
    </w:p>
    <w:p w:rsidR="00AA459E" w:rsidRDefault="00560858">
      <w:pPr>
        <w:pStyle w:val="11"/>
        <w:ind w:left="360" w:firstLineChars="50" w:firstLine="105"/>
      </w:pPr>
      <w:r>
        <w:rPr>
          <w:rFonts w:hint="eastAsia"/>
        </w:rPr>
        <w:t>2</w:t>
      </w:r>
      <w:r>
        <w:rPr>
          <w:rFonts w:hint="eastAsia"/>
        </w:rPr>
        <w:t>）</w:t>
      </w:r>
      <w:proofErr w:type="gramStart"/>
      <w:r>
        <w:rPr>
          <w:rFonts w:hint="eastAsia"/>
        </w:rPr>
        <w:t>恰亚诺</w:t>
      </w:r>
      <w:proofErr w:type="gramEnd"/>
      <w:r>
        <w:rPr>
          <w:rFonts w:hint="eastAsia"/>
        </w:rPr>
        <w:t>夫与《农民经济组织》</w:t>
      </w:r>
      <w:ins w:id="13" w:author="Sky123.Org" w:date="2016-04-03T10:38:00Z">
        <w:r>
          <w:rPr>
            <w:rFonts w:hint="eastAsia"/>
          </w:rPr>
          <w:t>成书</w:t>
        </w:r>
      </w:ins>
      <w:ins w:id="14" w:author="Sky123.Org" w:date="2016-04-03T11:12:00Z">
        <w:r>
          <w:rPr>
            <w:rFonts w:hint="eastAsia"/>
          </w:rPr>
          <w:t>于</w:t>
        </w:r>
      </w:ins>
      <w:ins w:id="15" w:author="Sky123.Org" w:date="2016-04-03T10:38:00Z">
        <w:r>
          <w:rPr>
            <w:rFonts w:hint="eastAsia"/>
          </w:rPr>
          <w:t>1924</w:t>
        </w:r>
        <w:r>
          <w:rPr>
            <w:rFonts w:hint="eastAsia"/>
          </w:rPr>
          <w:t>年</w:t>
        </w:r>
      </w:ins>
      <w:r>
        <w:rPr>
          <w:rFonts w:hint="eastAsia"/>
        </w:rPr>
        <w:t>：</w:t>
      </w:r>
    </w:p>
    <w:p w:rsidR="00AA459E" w:rsidRDefault="00560858">
      <w:pPr>
        <w:ind w:firstLineChars="200" w:firstLine="420"/>
        <w:rPr>
          <w:ins w:id="16" w:author="Sky123.Org" w:date="2016-04-04T09:06:00Z"/>
        </w:rPr>
      </w:pPr>
      <w:r>
        <w:rPr>
          <w:rFonts w:hint="eastAsia"/>
        </w:rPr>
        <w:t>作为生产组织学派的代表人物，</w:t>
      </w:r>
      <w:proofErr w:type="gramStart"/>
      <w:r>
        <w:rPr>
          <w:rFonts w:hint="eastAsia"/>
          <w:u w:val="single"/>
        </w:rPr>
        <w:t>恰亚诺</w:t>
      </w:r>
      <w:proofErr w:type="gramEnd"/>
      <w:r>
        <w:rPr>
          <w:rFonts w:hint="eastAsia"/>
          <w:u w:val="single"/>
        </w:rPr>
        <w:t>夫</w:t>
      </w:r>
      <w:r>
        <w:rPr>
          <w:rFonts w:hint="eastAsia"/>
        </w:rPr>
        <w:t>在《农民经济组织》中着重探讨了家庭农场的生产组织问题。该问题的研究以</w:t>
      </w:r>
      <w:r>
        <w:t>“</w:t>
      </w:r>
      <w:r>
        <w:rPr>
          <w:rFonts w:hint="eastAsia"/>
        </w:rPr>
        <w:t>家庭生命周期论</w:t>
      </w:r>
      <w:r>
        <w:t>”</w:t>
      </w:r>
      <w:r>
        <w:rPr>
          <w:rFonts w:hint="eastAsia"/>
        </w:rPr>
        <w:t>和</w:t>
      </w:r>
      <w:r>
        <w:t>“</w:t>
      </w:r>
      <w:r>
        <w:rPr>
          <w:rFonts w:hint="eastAsia"/>
        </w:rPr>
        <w:t>劳动</w:t>
      </w:r>
      <w:r>
        <w:t>-</w:t>
      </w:r>
      <w:r>
        <w:rPr>
          <w:rFonts w:hint="eastAsia"/>
        </w:rPr>
        <w:t>消费均衡论</w:t>
      </w:r>
      <w:r>
        <w:t>”</w:t>
      </w:r>
      <w:r>
        <w:rPr>
          <w:rFonts w:hint="eastAsia"/>
        </w:rPr>
        <w:t>为基础，前者认为</w:t>
      </w:r>
      <w:del w:id="17" w:author="Sky123.Org" w:date="2016-04-04T11:23:00Z">
        <w:r>
          <w:rPr>
            <w:rFonts w:hint="eastAsia"/>
            <w:u w:val="single"/>
          </w:rPr>
          <w:delText>家庭结构的变化，即家庭中劳动者与消费者之比的改变，对农民农场的生产组织起决定作用</w:delText>
        </w:r>
      </w:del>
      <w:ins w:id="18" w:author="Sky123.Org" w:date="2016-04-10T19:06:00Z">
        <w:r>
          <w:rPr>
            <w:rFonts w:hint="eastAsia"/>
            <w:u w:val="single"/>
          </w:rPr>
          <w:t>农村社会经济</w:t>
        </w:r>
      </w:ins>
      <w:ins w:id="19" w:author="Sky123.Org" w:date="2016-04-04T11:23:00Z">
        <w:r>
          <w:rPr>
            <w:rFonts w:hint="eastAsia"/>
            <w:u w:val="single"/>
          </w:rPr>
          <w:t>的变化</w:t>
        </w:r>
      </w:ins>
      <w:ins w:id="20" w:author="Sky123.Org" w:date="2016-04-10T19:07:00Z">
        <w:r>
          <w:rPr>
            <w:rFonts w:hint="eastAsia"/>
            <w:u w:val="single"/>
          </w:rPr>
          <w:t>源于</w:t>
        </w:r>
      </w:ins>
      <w:ins w:id="21" w:author="Sky123.Org" w:date="2016-04-04T11:24:00Z">
        <w:r>
          <w:rPr>
            <w:rFonts w:hint="eastAsia"/>
            <w:u w:val="single"/>
          </w:rPr>
          <w:t>家庭周期性的劳动者与消费者比例的变化</w:t>
        </w:r>
      </w:ins>
      <w:r>
        <w:rPr>
          <w:rFonts w:hint="eastAsia"/>
          <w:u w:val="single"/>
        </w:rPr>
        <w:t>。</w:t>
      </w:r>
      <w:del w:id="22" w:author="Sky123.Org" w:date="2016-04-03T11:30:00Z">
        <w:r>
          <w:rPr>
            <w:rFonts w:hint="eastAsia"/>
          </w:rPr>
          <w:delText>他从集生产与消费为一体的家庭本身的生物学发展规律和作为生产组织的家庭所具有的特殊性质对家庭自身经济活动的影响出发</w:delText>
        </w:r>
      </w:del>
      <w:r>
        <w:rPr>
          <w:rFonts w:hint="eastAsia"/>
        </w:rPr>
        <w:t>后者认为</w:t>
      </w:r>
      <w:r>
        <w:rPr>
          <w:rFonts w:hint="eastAsia"/>
          <w:u w:val="single"/>
        </w:rPr>
        <w:t>农民劳动的自我开发程度取决于需求满足程度和劳动艰苦程度之间的基本均衡</w:t>
      </w:r>
      <w:r>
        <w:rPr>
          <w:rFonts w:hint="eastAsia"/>
        </w:rPr>
        <w:t>（每一个新增卢布所得到的评价都要低于对获取该卢布所付出劳动的辛苦程度的评价）。</w:t>
      </w:r>
    </w:p>
    <w:p w:rsidR="00AA459E" w:rsidRDefault="00560858">
      <w:pPr>
        <w:ind w:firstLineChars="200" w:firstLine="420"/>
        <w:rPr>
          <w:ins w:id="23" w:author="Sky123.Org" w:date="2016-04-04T09:15:00Z"/>
        </w:rPr>
      </w:pPr>
      <w:proofErr w:type="gramStart"/>
      <w:ins w:id="24" w:author="Sky123.Org" w:date="2016-04-04T09:15:00Z">
        <w:r>
          <w:rPr>
            <w:rFonts w:hint="eastAsia"/>
          </w:rPr>
          <w:t>恰亚诺</w:t>
        </w:r>
        <w:proofErr w:type="gramEnd"/>
        <w:r>
          <w:rPr>
            <w:rFonts w:hint="eastAsia"/>
          </w:rPr>
          <w:t>夫认为小农的家庭式农场的生产，主要是为了满足其家庭的消费需要。农民劳动的自我开发程度在家庭的消费需</w:t>
        </w:r>
        <w:r>
          <w:rPr>
            <w:rFonts w:hint="eastAsia"/>
          </w:rPr>
          <w:t>要和劳动艰苦程度之间取得均衡。资本主义的利润计算法并不适用于此。</w:t>
        </w:r>
      </w:ins>
    </w:p>
    <w:p w:rsidR="00AA459E" w:rsidRDefault="00AA459E"/>
    <w:p w:rsidR="00AA459E" w:rsidRDefault="00560858">
      <w:pPr>
        <w:ind w:firstLineChars="200" w:firstLine="420"/>
      </w:pPr>
      <w:r>
        <w:rPr>
          <w:rFonts w:hint="eastAsia"/>
        </w:rPr>
        <w:t>3</w:t>
      </w:r>
      <w:r>
        <w:rPr>
          <w:rFonts w:hint="eastAsia"/>
        </w:rPr>
        <w:t>）</w:t>
      </w:r>
      <w:proofErr w:type="gramStart"/>
      <w:r>
        <w:rPr>
          <w:rFonts w:hint="eastAsia"/>
        </w:rPr>
        <w:t>詹</w:t>
      </w:r>
      <w:proofErr w:type="gramEnd"/>
      <w:r>
        <w:rPr>
          <w:rFonts w:hint="eastAsia"/>
        </w:rPr>
        <w:t>姆斯</w:t>
      </w:r>
      <w:r>
        <w:rPr>
          <w:rFonts w:hint="eastAsia"/>
        </w:rPr>
        <w:t>.c.</w:t>
      </w:r>
      <w:r>
        <w:rPr>
          <w:rFonts w:hint="eastAsia"/>
        </w:rPr>
        <w:t>斯科特</w:t>
      </w:r>
      <w:r>
        <w:rPr>
          <w:rFonts w:hint="eastAsia"/>
        </w:rPr>
        <w:t>的</w:t>
      </w:r>
      <w:r>
        <w:rPr>
          <w:rFonts w:hint="eastAsia"/>
        </w:rPr>
        <w:t>《农民的道义经济学：东南亚的生产与反叛》</w:t>
      </w:r>
      <w:ins w:id="25" w:author="Sky123.Org" w:date="2016-04-03T11:45:00Z">
        <w:r>
          <w:rPr>
            <w:rFonts w:hint="eastAsia"/>
          </w:rPr>
          <w:t>（</w:t>
        </w:r>
        <w:r>
          <w:rPr>
            <w:rFonts w:hint="eastAsia"/>
          </w:rPr>
          <w:fldChar w:fldCharType="begin"/>
        </w:r>
        <w:r>
          <w:rPr>
            <w:rFonts w:hint="eastAsia"/>
          </w:rPr>
          <w:instrText xml:space="preserve"> HYPERLINK "http://www.amazon.com/James-C.-Scott/e/B001H9W1D2/ref=dp_byline_cont_book_1" </w:instrText>
        </w:r>
        <w:r>
          <w:rPr>
            <w:rFonts w:hint="eastAsia"/>
          </w:rPr>
          <w:fldChar w:fldCharType="separate"/>
        </w:r>
        <w:r>
          <w:rPr>
            <w:rFonts w:hint="eastAsia"/>
          </w:rPr>
          <w:t>James C. Scott</w:t>
        </w:r>
        <w:r>
          <w:rPr>
            <w:rFonts w:hint="eastAsia"/>
          </w:rPr>
          <w:fldChar w:fldCharType="end"/>
        </w:r>
        <w:r>
          <w:rPr>
            <w:rFonts w:hint="eastAsia"/>
          </w:rPr>
          <w:t xml:space="preserve"> The Moral Economy of the Peasant: Rebellion and Subsistence in Southeast Asia</w:t>
        </w:r>
        <w:r>
          <w:rPr>
            <w:rFonts w:hint="eastAsia"/>
          </w:rPr>
          <w:t>）成书于</w:t>
        </w:r>
        <w:r>
          <w:rPr>
            <w:rFonts w:hint="eastAsia"/>
          </w:rPr>
          <w:t>197</w:t>
        </w:r>
      </w:ins>
      <w:ins w:id="26" w:author="Sky123.Org" w:date="2016-04-03T21:03:00Z">
        <w:r>
          <w:rPr>
            <w:rFonts w:hint="eastAsia"/>
          </w:rPr>
          <w:t>6</w:t>
        </w:r>
      </w:ins>
      <w:ins w:id="27" w:author="Sky123.Org" w:date="2016-04-03T11:45:00Z">
        <w:r>
          <w:rPr>
            <w:rFonts w:hint="eastAsia"/>
          </w:rPr>
          <w:t>年</w:t>
        </w:r>
      </w:ins>
      <w:r>
        <w:rPr>
          <w:rFonts w:hint="eastAsia"/>
        </w:rPr>
        <w:t>：</w:t>
      </w:r>
    </w:p>
    <w:p w:rsidR="00AA459E" w:rsidRDefault="00560858">
      <w:pPr>
        <w:ind w:firstLineChars="200" w:firstLine="420"/>
        <w:rPr>
          <w:ins w:id="28" w:author="Sky123.Org" w:date="2016-04-04T09:27:00Z"/>
        </w:rPr>
      </w:pPr>
      <w:r>
        <w:rPr>
          <w:rFonts w:hint="eastAsia"/>
        </w:rPr>
        <w:t>在“安全第一”的生存伦理下，农民追求的不是收入的最大化，而是较低的风险分配与较高的生存保障。</w:t>
      </w:r>
      <w:r>
        <w:rPr>
          <w:rFonts w:hint="eastAsia"/>
        </w:rPr>
        <w:t>将上述理论</w:t>
      </w:r>
      <w:proofErr w:type="gramStart"/>
      <w:r>
        <w:rPr>
          <w:rFonts w:hint="eastAsia"/>
        </w:rPr>
        <w:t>运用道农民</w:t>
      </w:r>
      <w:proofErr w:type="gramEnd"/>
      <w:r>
        <w:rPr>
          <w:rFonts w:hint="eastAsia"/>
        </w:rPr>
        <w:t>的政治活动分析中得出</w:t>
      </w:r>
      <w:r>
        <w:rPr>
          <w:rFonts w:hint="eastAsia"/>
        </w:rPr>
        <w:t>：</w:t>
      </w:r>
      <w:r>
        <w:rPr>
          <w:rFonts w:hint="eastAsia"/>
        </w:rPr>
        <w:t>贫困本身并不是农民反叛的原因，农业商品化和官僚国家的发展所催生的租佃和税收制度，侵犯了农民生存的伦理道德和社会公正感，才迫使农民奋起反抗。</w:t>
      </w:r>
    </w:p>
    <w:p w:rsidR="00AA459E" w:rsidRDefault="00560858">
      <w:pPr>
        <w:ind w:firstLineChars="200" w:firstLine="420"/>
      </w:pPr>
      <w:del w:id="29" w:author="Sky123.Org" w:date="2016-04-04T09:27:00Z">
        <w:r>
          <w:rPr>
            <w:rFonts w:hint="eastAsia"/>
          </w:rPr>
          <w:delText>斯科特认为农民基于生存伦理形成了道义经济，当受到掠夺而且所剩</w:delText>
        </w:r>
        <w:r>
          <w:rPr>
            <w:rFonts w:hint="eastAsia"/>
          </w:rPr>
          <w:delText>不足以维持生存时，农民便会反抗。</w:delText>
        </w:r>
      </w:del>
      <w:ins w:id="30" w:author="Sky123.Org" w:date="2016-04-04T09:27:00Z">
        <w:r>
          <w:rPr>
            <w:rFonts w:hint="eastAsia"/>
          </w:rPr>
          <w:t>斯科特认为小农经济行为的主导动机，是“避免风险”“</w:t>
        </w:r>
      </w:ins>
      <w:ins w:id="31" w:author="Sky123.Org" w:date="2016-04-04T09:28:00Z">
        <w:r>
          <w:rPr>
            <w:rFonts w:hint="eastAsia"/>
          </w:rPr>
          <w:t>安全第一</w:t>
        </w:r>
      </w:ins>
      <w:ins w:id="32" w:author="Sky123.Org" w:date="2016-04-04T09:27:00Z">
        <w:r>
          <w:rPr>
            <w:rFonts w:hint="eastAsia"/>
          </w:rPr>
          <w:t>”</w:t>
        </w:r>
      </w:ins>
      <w:ins w:id="33" w:author="Sky123.Org" w:date="2016-04-04T09:28:00Z">
        <w:r>
          <w:rPr>
            <w:rFonts w:hint="eastAsia"/>
          </w:rPr>
          <w:t>，在同一共同体中，尊重人人都有维持生计的基本权利</w:t>
        </w:r>
        <w:r>
          <w:rPr>
            <w:rFonts w:hint="eastAsia"/>
          </w:rPr>
          <w:t>的道德观念，以及</w:t>
        </w:r>
      </w:ins>
      <w:ins w:id="34" w:author="Sky123.Org" w:date="2016-04-04T09:29:00Z">
        <w:r>
          <w:rPr>
            <w:rFonts w:hint="eastAsia"/>
          </w:rPr>
          <w:t>“主客”间的“互惠关系”等。</w:t>
        </w:r>
      </w:ins>
    </w:p>
    <w:p w:rsidR="00AA459E" w:rsidRDefault="00AA459E">
      <w:pPr>
        <w:ind w:firstLineChars="200" w:firstLine="420"/>
      </w:pPr>
    </w:p>
    <w:p w:rsidR="00AA459E" w:rsidRDefault="00560858">
      <w:pPr>
        <w:ind w:firstLine="405"/>
      </w:pPr>
      <w:r>
        <w:rPr>
          <w:rFonts w:hint="eastAsia"/>
        </w:rPr>
        <w:t>4</w:t>
      </w:r>
      <w:r>
        <w:rPr>
          <w:rFonts w:hint="eastAsia"/>
        </w:rPr>
        <w:t>）黄宗智与《华北的小农经济与社会变迁》</w:t>
      </w:r>
      <w:ins w:id="35" w:author="Sky123.Org" w:date="2016-04-04T08:20:00Z">
        <w:r>
          <w:rPr>
            <w:rFonts w:hint="eastAsia"/>
          </w:rPr>
          <w:t>(</w:t>
        </w:r>
      </w:ins>
      <w:ins w:id="36" w:author="Sky123.Org" w:date="2016-04-04T08:39:00Z">
        <w:r>
          <w:t>Philip Huang</w:t>
        </w:r>
      </w:ins>
      <w:r>
        <w:rPr>
          <w:rFonts w:hint="eastAsia"/>
        </w:rPr>
        <w:t xml:space="preserve"> </w:t>
      </w:r>
      <w:ins w:id="37" w:author="Sky123.Org" w:date="2016-04-04T08:20:00Z">
        <w:r>
          <w:rPr>
            <w:rFonts w:hint="eastAsia"/>
          </w:rPr>
          <w:t xml:space="preserve">The peasant Economy and Social Change </w:t>
        </w:r>
      </w:ins>
      <w:ins w:id="38" w:author="Sky123.Org" w:date="2016-04-04T08:21:00Z">
        <w:r>
          <w:rPr>
            <w:rFonts w:hint="eastAsia"/>
          </w:rPr>
          <w:t>in North China</w:t>
        </w:r>
      </w:ins>
      <w:ins w:id="39" w:author="Sky123.Org" w:date="2016-04-04T08:20:00Z">
        <w:r>
          <w:rPr>
            <w:rFonts w:hint="eastAsia"/>
          </w:rPr>
          <w:t>)</w:t>
        </w:r>
      </w:ins>
      <w:ins w:id="40" w:author="Sky123.Org" w:date="2016-04-04T08:21:00Z">
        <w:r>
          <w:rPr>
            <w:rFonts w:hint="eastAsia"/>
          </w:rPr>
          <w:t>英文</w:t>
        </w:r>
      </w:ins>
      <w:ins w:id="41" w:author="Sky123.Org" w:date="2016-04-04T08:31:00Z">
        <w:r>
          <w:rPr>
            <w:rFonts w:hint="eastAsia"/>
          </w:rPr>
          <w:t>原版发行</w:t>
        </w:r>
      </w:ins>
      <w:ins w:id="42" w:author="Sky123.Org" w:date="2016-04-04T08:21:00Z">
        <w:r>
          <w:rPr>
            <w:rFonts w:hint="eastAsia"/>
          </w:rPr>
          <w:t>于</w:t>
        </w:r>
        <w:r>
          <w:rPr>
            <w:rFonts w:hint="eastAsia"/>
          </w:rPr>
          <w:t>1985</w:t>
        </w:r>
        <w:r>
          <w:rPr>
            <w:rFonts w:hint="eastAsia"/>
          </w:rPr>
          <w:t>年</w:t>
        </w:r>
      </w:ins>
      <w:r>
        <w:rPr>
          <w:rFonts w:hint="eastAsia"/>
        </w:rPr>
        <w:t>《长江三角洲小农经济与乡村发展》</w:t>
      </w:r>
      <w:ins w:id="43" w:author="Sky123.Org" w:date="2016-04-04T08:29:00Z">
        <w:r>
          <w:rPr>
            <w:rFonts w:hint="eastAsia"/>
          </w:rPr>
          <w:t>（</w:t>
        </w:r>
        <w:r>
          <w:rPr>
            <w:rFonts w:hint="eastAsia"/>
          </w:rPr>
          <w:t xml:space="preserve">The </w:t>
        </w:r>
      </w:ins>
      <w:ins w:id="44" w:author="Sky123.Org" w:date="2016-04-04T08:30:00Z">
        <w:r>
          <w:rPr>
            <w:rFonts w:hint="eastAsia"/>
          </w:rPr>
          <w:t xml:space="preserve">peasant family and rural </w:t>
        </w:r>
        <w:r>
          <w:rPr>
            <w:rFonts w:hint="eastAsia"/>
          </w:rPr>
          <w:t>development in the Yangzi Delta</w:t>
        </w:r>
      </w:ins>
      <w:ins w:id="45" w:author="Sky123.Org" w:date="2016-04-04T08:29:00Z">
        <w:r>
          <w:rPr>
            <w:rFonts w:hint="eastAsia"/>
          </w:rPr>
          <w:t>）</w:t>
        </w:r>
      </w:ins>
      <w:ins w:id="46" w:author="Sky123.Org" w:date="2016-04-04T08:31:00Z">
        <w:r>
          <w:rPr>
            <w:rFonts w:hint="eastAsia"/>
          </w:rPr>
          <w:t>英文原版发行于</w:t>
        </w:r>
        <w:r>
          <w:rPr>
            <w:rFonts w:hint="eastAsia"/>
          </w:rPr>
          <w:t>1990</w:t>
        </w:r>
        <w:r>
          <w:rPr>
            <w:rFonts w:hint="eastAsia"/>
          </w:rPr>
          <w:t>年</w:t>
        </w:r>
      </w:ins>
      <w:r>
        <w:rPr>
          <w:rFonts w:hint="eastAsia"/>
        </w:rPr>
        <w:t>：</w:t>
      </w:r>
    </w:p>
    <w:p w:rsidR="00AA459E" w:rsidRDefault="00560858">
      <w:pPr>
        <w:ind w:firstLine="405"/>
      </w:pPr>
      <w:r>
        <w:rPr>
          <w:rFonts w:hint="eastAsia"/>
        </w:rPr>
        <w:t>黄宗智认为由于人口压力，土地面积缩小，小农家庭在单位面积上投入的劳力，远多于雇佣劳力的大农场。农业的集约化经营在边际收益低于</w:t>
      </w:r>
      <w:r>
        <w:rPr>
          <w:rFonts w:hint="eastAsia"/>
        </w:rPr>
        <w:t>边际</w:t>
      </w:r>
      <w:r>
        <w:rPr>
          <w:rFonts w:hint="eastAsia"/>
        </w:rPr>
        <w:t>成本的水平上持续运行，这被称</w:t>
      </w:r>
      <w:r>
        <w:rPr>
          <w:rFonts w:hint="eastAsia"/>
        </w:rPr>
        <w:lastRenderedPageBreak/>
        <w:t>为内卷化（</w:t>
      </w:r>
      <w:r>
        <w:rPr>
          <w:rFonts w:hint="eastAsia"/>
        </w:rPr>
        <w:t>Involution</w:t>
      </w:r>
      <w:r>
        <w:rPr>
          <w:rFonts w:hint="eastAsia"/>
        </w:rPr>
        <w:t>），又称过密化。</w:t>
      </w:r>
    </w:p>
    <w:p w:rsidR="00AA459E" w:rsidRDefault="00560858">
      <w:pPr>
        <w:ind w:firstLine="405"/>
        <w:rPr>
          <w:ins w:id="47" w:author="Sky123.Org" w:date="2016-04-04T10:09:00Z"/>
        </w:rPr>
      </w:pPr>
      <w:ins w:id="48" w:author="Sky123.Org" w:date="2016-04-04T10:09:00Z">
        <w:r>
          <w:rPr>
            <w:rFonts w:hint="eastAsia"/>
          </w:rPr>
          <w:t>简单来说，黄宗智认为中国的小农家庭经营存在过密化现象，表现出</w:t>
        </w:r>
        <w:r>
          <w:rPr>
            <w:rFonts w:ascii="仿宋" w:eastAsia="仿宋" w:hAnsi="仿宋" w:cs="仿宋" w:hint="eastAsia"/>
            <w:highlight w:val="lightGray"/>
          </w:rPr>
          <w:t>极高的土地生产率和极低的劳动生产率</w:t>
        </w:r>
        <w:r>
          <w:rPr>
            <w:rFonts w:hint="eastAsia"/>
          </w:rPr>
          <w:t>。</w:t>
        </w:r>
      </w:ins>
    </w:p>
    <w:p w:rsidR="00AA459E" w:rsidRDefault="00AA459E"/>
    <w:p w:rsidR="00AA459E" w:rsidRDefault="00560858">
      <w:pPr>
        <w:ind w:firstLine="405"/>
      </w:pPr>
      <w:r>
        <w:rPr>
          <w:rFonts w:hint="eastAsia"/>
        </w:rPr>
        <w:t>5</w:t>
      </w:r>
      <w:r>
        <w:rPr>
          <w:rFonts w:hint="eastAsia"/>
        </w:rPr>
        <w:t>）费孝通与《江村经济》</w:t>
      </w:r>
      <w:ins w:id="49" w:author="Sky123.Org" w:date="2016-04-04T08:13:00Z">
        <w:r>
          <w:rPr>
            <w:rFonts w:hint="eastAsia"/>
          </w:rPr>
          <w:t>（</w:t>
        </w:r>
        <w:r>
          <w:rPr>
            <w:rFonts w:hint="eastAsia"/>
          </w:rPr>
          <w:t>Peasant Life in China</w:t>
        </w:r>
        <w:r>
          <w:rPr>
            <w:rFonts w:hint="eastAsia"/>
          </w:rPr>
          <w:t>）</w:t>
        </w:r>
      </w:ins>
      <w:ins w:id="50" w:author="Sky123.Org" w:date="2016-04-04T08:11:00Z">
        <w:r>
          <w:rPr>
            <w:rFonts w:hint="eastAsia"/>
          </w:rPr>
          <w:t>1935</w:t>
        </w:r>
        <w:r>
          <w:rPr>
            <w:rFonts w:hint="eastAsia"/>
          </w:rPr>
          <w:t>年开玄弓村调查，</w:t>
        </w:r>
        <w:r>
          <w:rPr>
            <w:rFonts w:hint="eastAsia"/>
          </w:rPr>
          <w:t>1938</w:t>
        </w:r>
        <w:r>
          <w:rPr>
            <w:rFonts w:hint="eastAsia"/>
          </w:rPr>
          <w:t>年写毕</w:t>
        </w:r>
      </w:ins>
      <w:ins w:id="51" w:author="Sky123.Org" w:date="2016-04-04T08:12:00Z">
        <w:r>
          <w:rPr>
            <w:rFonts w:hint="eastAsia"/>
          </w:rPr>
          <w:t>，</w:t>
        </w:r>
        <w:r>
          <w:rPr>
            <w:rFonts w:hint="eastAsia"/>
          </w:rPr>
          <w:t>193</w:t>
        </w:r>
        <w:r>
          <w:rPr>
            <w:rFonts w:hint="eastAsia"/>
          </w:rPr>
          <w:t>9</w:t>
        </w:r>
        <w:r>
          <w:rPr>
            <w:rFonts w:hint="eastAsia"/>
          </w:rPr>
          <w:t>年英文版刊发</w:t>
        </w:r>
      </w:ins>
      <w:r>
        <w:rPr>
          <w:rFonts w:hint="eastAsia"/>
        </w:rPr>
        <w:t>：</w:t>
      </w:r>
    </w:p>
    <w:p w:rsidR="00AA459E" w:rsidRDefault="00560858">
      <w:pPr>
        <w:ind w:firstLine="405"/>
      </w:pPr>
      <w:r>
        <w:rPr>
          <w:rFonts w:hint="eastAsia"/>
        </w:rPr>
        <w:t>费孝通认为传统社会各项制度具有其功能属性，如果要组织有效的行动并达到预期的目的，必须对</w:t>
      </w:r>
      <w:r>
        <w:rPr>
          <w:rFonts w:hint="eastAsia"/>
          <w:highlight w:val="lightGray"/>
        </w:rPr>
        <w:t>社会制度的功能</w:t>
      </w:r>
      <w:r>
        <w:rPr>
          <w:rFonts w:hint="eastAsia"/>
        </w:rPr>
        <w:t>进行细致的分析，而且要同它们</w:t>
      </w:r>
      <w:r>
        <w:rPr>
          <w:rFonts w:hint="eastAsia"/>
          <w:highlight w:val="lightGray"/>
        </w:rPr>
        <w:t>满足欲望的需要</w:t>
      </w:r>
      <w:r>
        <w:rPr>
          <w:rFonts w:hint="eastAsia"/>
        </w:rPr>
        <w:t>结合起来，也要同它们的运转所依赖的其它制度联系起来。传统力量与新的动力各有其功能属性，农民经济生活的变迁受到二者的交互影响。</w:t>
      </w:r>
    </w:p>
    <w:p w:rsidR="00AA459E" w:rsidRDefault="00560858">
      <w:pPr>
        <w:ind w:firstLine="405"/>
      </w:pPr>
      <w:del w:id="52" w:author="Sky123.Org" w:date="2016-04-04T08:08:00Z">
        <w:r>
          <w:rPr>
            <w:rFonts w:hint="eastAsia"/>
          </w:rPr>
          <w:delText>农村</w:delText>
        </w:r>
      </w:del>
      <w:r>
        <w:rPr>
          <w:rFonts w:hint="eastAsia"/>
        </w:rPr>
        <w:t>根本问题：农民的收入降低到不足以维持最低生活水平所需的程度；</w:t>
      </w:r>
      <w:del w:id="53" w:author="Sky123.Org" w:date="2016-04-03T23:00:00Z">
        <w:r>
          <w:rPr>
            <w:rFonts w:hint="eastAsia"/>
          </w:rPr>
          <w:delText>根本原因：世界市场的冲击使得家庭手工业衰落；同质同量的蚕丝换不了和过去等量的钱币；</w:delText>
        </w:r>
      </w:del>
      <w:r>
        <w:rPr>
          <w:rFonts w:hint="eastAsia"/>
        </w:rPr>
        <w:t>根本出路：仅仅土改、减租、平均地权并不能解决中国的土地问题；要恢复农村企业，增加农民收入；实践取向：</w:t>
      </w:r>
      <w:r>
        <w:rPr>
          <w:rFonts w:ascii="仿宋" w:eastAsia="仿宋" w:hAnsi="仿宋" w:cs="仿宋" w:hint="eastAsia"/>
          <w:highlight w:val="lightGray"/>
        </w:rPr>
        <w:t>不仅仅是技术改进的问题，而且是社会再组织的问题</w:t>
      </w:r>
      <w:r>
        <w:rPr>
          <w:rFonts w:hint="eastAsia"/>
        </w:rPr>
        <w:t>，甚至于这些也不够。</w:t>
      </w:r>
    </w:p>
    <w:p w:rsidR="00AA459E" w:rsidRDefault="00560858">
      <w:pPr>
        <w:ind w:firstLine="405"/>
      </w:pPr>
      <w:ins w:id="54" w:author="Sky123.Org" w:date="2016-04-03T23:02:00Z">
        <w:r>
          <w:rPr>
            <w:rFonts w:hint="eastAsia"/>
          </w:rPr>
          <w:t>简单来说，</w:t>
        </w:r>
        <w:proofErr w:type="gramStart"/>
        <w:r>
          <w:rPr>
            <w:rFonts w:hint="eastAsia"/>
          </w:rPr>
          <w:t>费认为</w:t>
        </w:r>
        <w:proofErr w:type="gramEnd"/>
        <w:r>
          <w:rPr>
            <w:rFonts w:hint="eastAsia"/>
          </w:rPr>
          <w:t>只有了解农村社会原有机制的各项功能，组织农民，有效利用新的动力，发展农村企业，才能</w:t>
        </w:r>
      </w:ins>
      <w:ins w:id="55" w:author="Sky123.Org" w:date="2016-04-04T08:07:00Z">
        <w:r>
          <w:rPr>
            <w:rFonts w:hint="eastAsia"/>
          </w:rPr>
          <w:t>达成合意的社会变迁</w:t>
        </w:r>
      </w:ins>
      <w:ins w:id="56" w:author="Sky123.Org" w:date="2016-04-03T23:02:00Z">
        <w:r>
          <w:rPr>
            <w:rFonts w:hint="eastAsia"/>
          </w:rPr>
          <w:t>。</w:t>
        </w:r>
      </w:ins>
    </w:p>
    <w:p w:rsidR="00AA459E" w:rsidRDefault="00AA459E">
      <w:pPr>
        <w:ind w:firstLine="405"/>
      </w:pPr>
    </w:p>
    <w:p w:rsidR="00AA459E" w:rsidRDefault="00560858">
      <w:pPr>
        <w:ind w:firstLine="405"/>
        <w:rPr>
          <w:b/>
          <w:bCs/>
        </w:rPr>
      </w:pPr>
      <w:r>
        <w:rPr>
          <w:rFonts w:hint="eastAsia"/>
          <w:b/>
          <w:bCs/>
        </w:rPr>
        <w:t>其他可能考的名著</w:t>
      </w:r>
    </w:p>
    <w:p w:rsidR="00AA459E" w:rsidRDefault="00560858">
      <w:pPr>
        <w:ind w:firstLine="405"/>
      </w:pPr>
      <w:r>
        <w:rPr>
          <w:rFonts w:hint="eastAsia"/>
        </w:rPr>
        <w:t>6</w:t>
      </w:r>
      <w:r>
        <w:rPr>
          <w:rFonts w:hint="eastAsia"/>
        </w:rPr>
        <w:t>）《农业发展的国际分析》：美国人少地多，农业发展的道路主要是机械化，节约劳动要素。日本人多地少，农业发展的道路主要是化肥、良种和水利，增加耕地面积的有效供给。由此可见，技术变迁会朝向替代相对稀缺要素（价值更高）的路径发展，这就是“诱致性技术变迁”理论。</w:t>
      </w:r>
    </w:p>
    <w:p w:rsidR="00AA459E" w:rsidRDefault="00560858">
      <w:pPr>
        <w:ind w:firstLine="405"/>
      </w:pPr>
      <w:r>
        <w:rPr>
          <w:rFonts w:hint="eastAsia"/>
        </w:rPr>
        <w:t>7</w:t>
      </w:r>
      <w:r>
        <w:rPr>
          <w:rFonts w:hint="eastAsia"/>
        </w:rPr>
        <w:t>）《中国的奇迹：发展战略与经济改革》：三位一体危害大；比较优势好处多；渐近改革成效显；中国未来我看好。</w:t>
      </w:r>
      <w:ins w:id="57" w:author="Sky123.Org" w:date="2016-04-10T21:49:00Z">
        <w:r>
          <w:rPr>
            <w:rFonts w:hint="eastAsia"/>
          </w:rPr>
          <w:t>三位一体：在重工业优先发展的战略支配下，形成了扭曲的宏观政策环境、高度集中的资源计划配置制度和没有自主权的微观经营机制。</w:t>
        </w:r>
      </w:ins>
      <w:del w:id="58" w:author="Sky123.Org" w:date="2016-04-10T21:49:00Z">
        <w:r>
          <w:rPr>
            <w:rFonts w:hint="eastAsia"/>
          </w:rPr>
          <w:delText>浅薄的观点。</w:delText>
        </w:r>
      </w:del>
    </w:p>
    <w:p w:rsidR="00AA459E" w:rsidRDefault="00560858">
      <w:pPr>
        <w:ind w:firstLine="405"/>
      </w:pPr>
      <w:r>
        <w:rPr>
          <w:rFonts w:hint="eastAsia"/>
          <w:noProof/>
        </w:rPr>
        <w:drawing>
          <wp:inline distT="0" distB="0" distL="0" distR="0">
            <wp:extent cx="3401695" cy="1480185"/>
            <wp:effectExtent l="19050" t="0" r="7965" b="0"/>
            <wp:docPr id="6" name="图片 1" descr="C:\Users\Administrator\Desktop\360截图201604102144122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C:\Users\Administrator\Desktop\360截图20160410214412268.jpg"/>
                    <pic:cNvPicPr>
                      <a:picLocks noChangeAspect="1" noChangeArrowheads="1"/>
                    </pic:cNvPicPr>
                  </pic:nvPicPr>
                  <pic:blipFill>
                    <a:blip r:embed="rId7" cstate="print"/>
                    <a:srcRect/>
                    <a:stretch>
                      <a:fillRect/>
                    </a:stretch>
                  </pic:blipFill>
                  <pic:spPr>
                    <a:xfrm>
                      <a:off x="0" y="0"/>
                      <a:ext cx="3406790" cy="1482873"/>
                    </a:xfrm>
                    <a:prstGeom prst="rect">
                      <a:avLst/>
                    </a:prstGeom>
                    <a:noFill/>
                    <a:ln w="9525">
                      <a:noFill/>
                      <a:miter lim="800000"/>
                      <a:headEnd/>
                      <a:tailEnd/>
                    </a:ln>
                  </pic:spPr>
                </pic:pic>
              </a:graphicData>
            </a:graphic>
          </wp:inline>
        </w:drawing>
      </w:r>
    </w:p>
    <w:p w:rsidR="00AA459E" w:rsidRDefault="00560858">
      <w:pPr>
        <w:ind w:firstLine="405"/>
      </w:pPr>
      <w:r>
        <w:rPr>
          <w:rFonts w:hint="eastAsia"/>
          <w:noProof/>
        </w:rPr>
        <w:lastRenderedPageBreak/>
        <w:drawing>
          <wp:inline distT="0" distB="0" distL="0" distR="0">
            <wp:extent cx="3319145" cy="2374265"/>
            <wp:effectExtent l="19050" t="0" r="0" b="0"/>
            <wp:docPr id="4" name="图片 2" descr="C:\Users\Administrator\Desktop\360截图20160410214437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C:\Users\Administrator\Desktop\360截图20160410214437091.jpg"/>
                    <pic:cNvPicPr>
                      <a:picLocks noChangeAspect="1" noChangeArrowheads="1"/>
                    </pic:cNvPicPr>
                  </pic:nvPicPr>
                  <pic:blipFill>
                    <a:blip r:embed="rId8" cstate="print"/>
                    <a:srcRect/>
                    <a:stretch>
                      <a:fillRect/>
                    </a:stretch>
                  </pic:blipFill>
                  <pic:spPr>
                    <a:xfrm>
                      <a:off x="0" y="0"/>
                      <a:ext cx="3328982" cy="2381622"/>
                    </a:xfrm>
                    <a:prstGeom prst="rect">
                      <a:avLst/>
                    </a:prstGeom>
                    <a:noFill/>
                    <a:ln w="9525">
                      <a:noFill/>
                      <a:miter lim="800000"/>
                      <a:headEnd/>
                      <a:tailEnd/>
                    </a:ln>
                  </pic:spPr>
                </pic:pic>
              </a:graphicData>
            </a:graphic>
          </wp:inline>
        </w:drawing>
      </w:r>
      <w:r>
        <w:rPr>
          <w:rFonts w:hint="eastAsia"/>
          <w:noProof/>
        </w:rPr>
        <w:drawing>
          <wp:inline distT="0" distB="0" distL="0" distR="0">
            <wp:extent cx="3378835" cy="2447925"/>
            <wp:effectExtent l="19050" t="0" r="0" b="0"/>
            <wp:docPr id="5" name="图片 3" descr="C:\Users\Administrator\Desktop\360截图20160410214500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C:\Users\Administrator\Desktop\360截图20160410214500916.jpg"/>
                    <pic:cNvPicPr>
                      <a:picLocks noChangeAspect="1" noChangeArrowheads="1"/>
                    </pic:cNvPicPr>
                  </pic:nvPicPr>
                  <pic:blipFill>
                    <a:blip r:embed="rId9" cstate="print"/>
                    <a:srcRect/>
                    <a:stretch>
                      <a:fillRect/>
                    </a:stretch>
                  </pic:blipFill>
                  <pic:spPr>
                    <a:xfrm>
                      <a:off x="0" y="0"/>
                      <a:ext cx="3379607" cy="2448354"/>
                    </a:xfrm>
                    <a:prstGeom prst="rect">
                      <a:avLst/>
                    </a:prstGeom>
                    <a:noFill/>
                    <a:ln w="9525">
                      <a:noFill/>
                      <a:miter lim="800000"/>
                      <a:headEnd/>
                      <a:tailEnd/>
                    </a:ln>
                  </pic:spPr>
                </pic:pic>
              </a:graphicData>
            </a:graphic>
          </wp:inline>
        </w:drawing>
      </w:r>
    </w:p>
    <w:p w:rsidR="00AA459E" w:rsidRDefault="00AA459E">
      <w:pPr>
        <w:ind w:firstLine="405"/>
      </w:pPr>
    </w:p>
    <w:p w:rsidR="00AA459E" w:rsidRDefault="00560858">
      <w:pPr>
        <w:numPr>
          <w:ilvl w:val="0"/>
          <w:numId w:val="1"/>
        </w:numPr>
        <w:ind w:firstLine="405"/>
      </w:pPr>
      <w:r>
        <w:rPr>
          <w:rFonts w:hint="eastAsia"/>
        </w:rPr>
        <w:t>《中国</w:t>
      </w:r>
      <w:r>
        <w:rPr>
          <w:rFonts w:hint="eastAsia"/>
        </w:rPr>
        <w:t>农村基本经济制度研究——“三农”问题的世纪反思》：</w:t>
      </w:r>
      <w:ins w:id="59" w:author="Sky123.Org" w:date="2016-04-11T12:01:00Z">
        <w:r>
          <w:rPr>
            <w:rFonts w:hint="eastAsia"/>
          </w:rPr>
          <w:t>百年中国，持</w:t>
        </w:r>
      </w:ins>
      <w:ins w:id="60" w:author="Sky123.Org" w:date="2016-04-11T17:33:00Z">
        <w:r>
          <w:rPr>
            <w:rFonts w:hint="eastAsia"/>
          </w:rPr>
          <w:t>人</w:t>
        </w:r>
      </w:ins>
      <w:ins w:id="61" w:author="Sky123.Org" w:date="2016-04-11T12:01:00Z">
        <w:r>
          <w:rPr>
            <w:rFonts w:hint="eastAsia"/>
          </w:rPr>
          <w:t>心者驰天下。世纪三农，扶老弱者服</w:t>
        </w:r>
      </w:ins>
      <w:ins w:id="62" w:author="Sky123.Org" w:date="2016-04-11T17:33:00Z">
        <w:r>
          <w:rPr>
            <w:rFonts w:hint="eastAsia"/>
          </w:rPr>
          <w:t>人</w:t>
        </w:r>
      </w:ins>
      <w:ins w:id="63" w:author="Sky123.Org" w:date="2016-04-11T12:01:00Z">
        <w:r>
          <w:rPr>
            <w:rFonts w:hint="eastAsia"/>
          </w:rPr>
          <w:t>心。</w:t>
        </w:r>
      </w:ins>
      <w:r>
        <w:rPr>
          <w:rFonts w:ascii="宋体" w:eastAsia="宋体" w:hAnsi="宋体" w:cs="宋体" w:hint="eastAsia"/>
        </w:rPr>
        <w:t>①</w:t>
      </w:r>
      <w:r>
        <w:rPr>
          <w:rFonts w:hint="eastAsia"/>
        </w:rPr>
        <w:t>资源约束使农村的基本经济制度安排不可能趋向私有制；土地产权的两级构造，使得农民在最小化风险的基础上追求现金收入最大化。</w:t>
      </w:r>
      <w:r>
        <w:rPr>
          <w:rFonts w:ascii="宋体" w:eastAsia="宋体" w:hAnsi="宋体" w:cs="宋体" w:hint="eastAsia"/>
        </w:rPr>
        <w:t>②</w:t>
      </w:r>
      <w:r>
        <w:rPr>
          <w:rFonts w:hint="eastAsia"/>
        </w:rPr>
        <w:t>解放前土地占有、租佃、借贷和税费等历史资料的分析显示，</w:t>
      </w:r>
      <w:r>
        <w:rPr>
          <w:rFonts w:ascii="仿宋" w:eastAsia="仿宋" w:hAnsi="仿宋" w:cs="仿宋" w:hint="eastAsia"/>
          <w:highlight w:val="lightGray"/>
        </w:rPr>
        <w:t>工商业和高利贷资本超额剥夺农业</w:t>
      </w:r>
      <w:r>
        <w:rPr>
          <w:rFonts w:hint="eastAsia"/>
        </w:rPr>
        <w:t>，激发了农村社会矛盾。</w:t>
      </w:r>
      <w:r>
        <w:rPr>
          <w:rFonts w:ascii="宋体" w:eastAsia="宋体" w:hAnsi="宋体" w:cs="宋体" w:hint="eastAsia"/>
        </w:rPr>
        <w:t>③</w:t>
      </w:r>
      <w:r>
        <w:rPr>
          <w:rFonts w:hint="eastAsia"/>
          <w:highlight w:val="lightGray"/>
        </w:rPr>
        <w:t>集体化产生于</w:t>
      </w:r>
      <w:r>
        <w:rPr>
          <w:rFonts w:hint="eastAsia"/>
        </w:rPr>
        <w:t>国家工业化</w:t>
      </w:r>
      <w:r>
        <w:rPr>
          <w:rFonts w:ascii="仿宋" w:eastAsia="仿宋" w:hAnsi="仿宋" w:cs="仿宋" w:hint="eastAsia"/>
          <w:highlight w:val="lightGray"/>
        </w:rPr>
        <w:t>进行资本积累和城市工业品占领农村的需要</w:t>
      </w:r>
      <w:r>
        <w:rPr>
          <w:rFonts w:hint="eastAsia"/>
        </w:rPr>
        <w:t>，而不是农业生产力发展的需要。</w:t>
      </w:r>
    </w:p>
    <w:p w:rsidR="00AA459E" w:rsidRDefault="00AA459E">
      <w:pPr>
        <w:rPr>
          <w:ins w:id="64" w:author="Sky123.Org" w:date="2016-04-11T12:01:00Z"/>
        </w:rPr>
      </w:pPr>
    </w:p>
    <w:p w:rsidR="00AA459E" w:rsidRDefault="00560858">
      <w:pPr>
        <w:ind w:firstLine="405"/>
      </w:pPr>
      <w:r>
        <w:rPr>
          <w:rFonts w:hint="eastAsia"/>
        </w:rPr>
        <w:t>9</w:t>
      </w:r>
      <w:r>
        <w:rPr>
          <w:rFonts w:hint="eastAsia"/>
        </w:rPr>
        <w:t>）《经济发展中的农业、农村、农民问题》：</w:t>
      </w:r>
      <w:r>
        <w:rPr>
          <w:rFonts w:ascii="仿宋" w:eastAsia="仿宋" w:hAnsi="仿宋" w:cs="仿宋" w:hint="eastAsia"/>
          <w:highlight w:val="lightGray"/>
        </w:rPr>
        <w:t>提高农产品价格</w:t>
      </w:r>
      <w:r>
        <w:rPr>
          <w:rFonts w:hint="eastAsia"/>
        </w:rPr>
        <w:t>对农民收入的增长贡献甚微；</w:t>
      </w:r>
      <w:r>
        <w:rPr>
          <w:rFonts w:ascii="仿宋" w:eastAsia="仿宋" w:hAnsi="仿宋" w:cs="仿宋" w:hint="eastAsia"/>
          <w:highlight w:val="lightGray"/>
        </w:rPr>
        <w:t>强化政府对农业的干预</w:t>
      </w:r>
      <w:r>
        <w:rPr>
          <w:rFonts w:hint="eastAsia"/>
        </w:rPr>
        <w:t>，对增加农民收入作用有限；</w:t>
      </w:r>
      <w:r>
        <w:rPr>
          <w:rFonts w:ascii="仿宋" w:eastAsia="仿宋" w:hAnsi="仿宋" w:cs="仿宋" w:hint="eastAsia"/>
          <w:highlight w:val="lightGray"/>
        </w:rPr>
        <w:t>改善要素市场的运作环境</w:t>
      </w:r>
      <w:r>
        <w:rPr>
          <w:rFonts w:hint="eastAsia"/>
        </w:rPr>
        <w:t>，提高固定资产的经济回报，是增加农民收入的主要渠道。</w:t>
      </w:r>
    </w:p>
    <w:p w:rsidR="00AA459E" w:rsidRDefault="00AA459E">
      <w:pPr>
        <w:ind w:firstLine="405"/>
      </w:pPr>
    </w:p>
    <w:p w:rsidR="00AA459E" w:rsidRDefault="00560858">
      <w:pPr>
        <w:ind w:firstLine="405"/>
      </w:pPr>
      <w:r>
        <w:rPr>
          <w:rFonts w:hint="eastAsia"/>
        </w:rPr>
        <w:t>10</w:t>
      </w:r>
      <w:r>
        <w:rPr>
          <w:rFonts w:hint="eastAsia"/>
        </w:rPr>
        <w:t>）《以自由看待发展》：</w:t>
      </w:r>
      <w:r>
        <w:rPr>
          <w:rFonts w:ascii="仿宋" w:eastAsia="仿宋" w:hAnsi="仿宋" w:cs="仿宋" w:hint="eastAsia"/>
          <w:highlight w:val="lightGray"/>
        </w:rPr>
        <w:t>发展是</w:t>
      </w:r>
      <w:r>
        <w:rPr>
          <w:rFonts w:hint="eastAsia"/>
        </w:rPr>
        <w:t>涉及经济、政治、社会、价值观念等众多方面的一个</w:t>
      </w:r>
      <w:r>
        <w:rPr>
          <w:rFonts w:ascii="仿宋" w:eastAsia="仿宋" w:hAnsi="仿宋" w:cs="仿宋" w:hint="eastAsia"/>
          <w:highlight w:val="lightGray"/>
        </w:rPr>
        <w:t>综合过程</w:t>
      </w:r>
      <w:r>
        <w:rPr>
          <w:rFonts w:hint="eastAsia"/>
        </w:rPr>
        <w:t>，它意味着改善贫困，消除人身束缚和歧视压迫，弥合法治无序和社会保障，提高人们按照自己的意愿来生活的能力。总而言之，</w:t>
      </w:r>
      <w:r>
        <w:rPr>
          <w:rFonts w:ascii="仿宋" w:eastAsia="仿宋" w:hAnsi="仿宋" w:cs="仿宋" w:hint="eastAsia"/>
          <w:highlight w:val="lightGray"/>
        </w:rPr>
        <w:t>人的实质自由是发展的最终目的和重要手段</w:t>
      </w:r>
      <w:r>
        <w:rPr>
          <w:rFonts w:hint="eastAsia"/>
        </w:rPr>
        <w:t>。</w:t>
      </w:r>
    </w:p>
    <w:p w:rsidR="00AA459E" w:rsidRDefault="00AA459E">
      <w:pPr>
        <w:ind w:firstLine="405"/>
      </w:pPr>
    </w:p>
    <w:p w:rsidR="00AA459E" w:rsidRDefault="00560858">
      <w:pPr>
        <w:ind w:firstLine="405"/>
        <w:rPr>
          <w:b/>
          <w:bCs/>
        </w:rPr>
      </w:pPr>
      <w:r>
        <w:rPr>
          <w:rFonts w:hint="eastAsia"/>
          <w:b/>
          <w:bCs/>
        </w:rPr>
        <w:t>2</w:t>
      </w:r>
      <w:r>
        <w:rPr>
          <w:rFonts w:hint="eastAsia"/>
          <w:b/>
          <w:bCs/>
        </w:rPr>
        <w:t>、简述林毅夫的两篇成名作：</w:t>
      </w:r>
    </w:p>
    <w:p w:rsidR="00AA459E" w:rsidRDefault="00560858">
      <w:pPr>
        <w:ind w:firstLine="405"/>
        <w:rPr>
          <w:b/>
          <w:bCs/>
        </w:rPr>
      </w:pPr>
      <w:r>
        <w:rPr>
          <w:rFonts w:hint="eastAsia"/>
          <w:b/>
          <w:bCs/>
        </w:rPr>
        <w:t>集体化与中国</w:t>
      </w:r>
      <w:r>
        <w:rPr>
          <w:rFonts w:hint="eastAsia"/>
          <w:b/>
          <w:bCs/>
        </w:rPr>
        <w:t>1959-1961</w:t>
      </w:r>
      <w:r>
        <w:rPr>
          <w:rFonts w:hint="eastAsia"/>
          <w:b/>
          <w:bCs/>
        </w:rPr>
        <w:t>年的经济危机</w:t>
      </w:r>
      <w:ins w:id="65" w:author="Sky123.Org" w:date="2016-04-04T15:28:00Z">
        <w:r>
          <w:rPr>
            <w:rFonts w:hint="eastAsia"/>
            <w:b/>
            <w:bCs/>
          </w:rPr>
          <w:t>（</w:t>
        </w:r>
        <w:r>
          <w:rPr>
            <w:rFonts w:hint="eastAsia"/>
            <w:b/>
            <w:bCs/>
          </w:rPr>
          <w:t xml:space="preserve">Lin, J. Y. </w:t>
        </w:r>
        <w:r>
          <w:rPr>
            <w:rFonts w:hint="eastAsia"/>
            <w:b/>
            <w:bCs/>
          </w:rPr>
          <w:t>：</w:t>
        </w:r>
        <w:r>
          <w:rPr>
            <w:rFonts w:hint="eastAsia"/>
            <w:b/>
            <w:bCs/>
          </w:rPr>
          <w:t>Collectivi</w:t>
        </w:r>
        <w:r>
          <w:rPr>
            <w:rFonts w:hint="eastAsia"/>
            <w:b/>
            <w:bCs/>
          </w:rPr>
          <w:t>zation and China agricultural crisis in 1959-1961. Journal of Political Economy, 1990, 98( 6): 1228-1253.</w:t>
        </w:r>
        <w:r>
          <w:rPr>
            <w:rFonts w:hint="eastAsia"/>
            <w:b/>
            <w:bCs/>
          </w:rPr>
          <w:t>）</w:t>
        </w:r>
      </w:ins>
      <w:r>
        <w:rPr>
          <w:rFonts w:hint="eastAsia"/>
          <w:b/>
          <w:bCs/>
        </w:rPr>
        <w:t>:</w:t>
      </w:r>
    </w:p>
    <w:p w:rsidR="00AA459E" w:rsidRDefault="00560858">
      <w:pPr>
        <w:ind w:firstLine="405"/>
      </w:pPr>
      <w:r>
        <w:rPr>
          <w:rFonts w:hint="eastAsia"/>
        </w:rPr>
        <w:lastRenderedPageBreak/>
        <w:t>主要观点：农业合作社的成功依赖于</w:t>
      </w:r>
      <w:r>
        <w:rPr>
          <w:rFonts w:hint="eastAsia"/>
          <w:color w:val="0000FF"/>
        </w:rPr>
        <w:t>农民自我实施协议</w:t>
      </w:r>
      <w:r>
        <w:rPr>
          <w:rFonts w:hint="eastAsia"/>
        </w:rPr>
        <w:t>的执行，而</w:t>
      </w:r>
      <w:r>
        <w:rPr>
          <w:rFonts w:hint="eastAsia"/>
        </w:rPr>
        <w:t>1958</w:t>
      </w:r>
      <w:r>
        <w:rPr>
          <w:rFonts w:hint="eastAsia"/>
        </w:rPr>
        <w:t>年开始，农民退社的自由被剥夺，合作社的性质由重复博弈变为一次性博弈，一次性博弈无法维持一个自我强制实行的协议，这导致了</w:t>
      </w:r>
      <w:r>
        <w:rPr>
          <w:rFonts w:hint="eastAsia"/>
        </w:rPr>
        <w:t>1959-1961</w:t>
      </w:r>
      <w:r>
        <w:rPr>
          <w:rFonts w:hint="eastAsia"/>
        </w:rPr>
        <w:t>年的农业滑坡。</w:t>
      </w:r>
    </w:p>
    <w:p w:rsidR="00AA459E" w:rsidRDefault="00560858">
      <w:pPr>
        <w:ind w:firstLine="405"/>
      </w:pPr>
      <w:r>
        <w:rPr>
          <w:rFonts w:hint="eastAsia"/>
        </w:rPr>
        <w:t>模型框架：</w:t>
      </w:r>
      <w:r>
        <w:rPr>
          <w:rFonts w:ascii="仿宋" w:eastAsia="仿宋" w:hAnsi="仿宋" w:cs="仿宋" w:hint="eastAsia"/>
          <w:highlight w:val="lightGray"/>
        </w:rPr>
        <w:t>在重复性博弈中，假设未来损失的折现值大于当期的一次性收益，那么合作社</w:t>
      </w:r>
      <w:r>
        <w:rPr>
          <w:rFonts w:ascii="仿宋" w:eastAsia="仿宋" w:hAnsi="仿宋" w:cs="仿宋" w:hint="eastAsia"/>
          <w:highlight w:val="lightGray"/>
        </w:rPr>
        <w:t>各方成员就会遵守协议；而在一次性博弈中，单个劳动者努力所得的边际收益非常低，而且农业劳动缺乏有效的监督，增产的激励不足。</w:t>
      </w:r>
      <w:r>
        <w:rPr>
          <w:rFonts w:hint="eastAsia"/>
        </w:rPr>
        <w:t>如果集体化时期的全要素生产率低于单个家庭承包和资源合作化时期所达到的生产率水平，那么博弈论的假说便被证实。</w:t>
      </w:r>
    </w:p>
    <w:p w:rsidR="00AA459E" w:rsidRDefault="00560858">
      <w:pPr>
        <w:ind w:firstLine="405"/>
      </w:pPr>
      <w:r>
        <w:rPr>
          <w:rFonts w:hint="eastAsia"/>
        </w:rPr>
        <w:t>数据来源：农业部对于</w:t>
      </w:r>
      <w:r>
        <w:rPr>
          <w:rFonts w:hint="eastAsia"/>
        </w:rPr>
        <w:t>1949~1986</w:t>
      </w:r>
      <w:r>
        <w:rPr>
          <w:rFonts w:hint="eastAsia"/>
        </w:rPr>
        <w:t>年期间中国农田受灾面积、灌溉面积和机器灌溉比例的统计数据；</w:t>
      </w:r>
      <w:r>
        <w:rPr>
          <w:rFonts w:hint="eastAsia"/>
        </w:rPr>
        <w:t>1952</w:t>
      </w:r>
      <w:r>
        <w:rPr>
          <w:rFonts w:hint="eastAsia"/>
        </w:rPr>
        <w:t>—</w:t>
      </w:r>
      <w:r>
        <w:rPr>
          <w:rFonts w:hint="eastAsia"/>
        </w:rPr>
        <w:t>1988</w:t>
      </w:r>
      <w:r>
        <w:rPr>
          <w:rFonts w:hint="eastAsia"/>
        </w:rPr>
        <w:t>年的全要素生产率指数。</w:t>
      </w:r>
    </w:p>
    <w:p w:rsidR="00AA459E" w:rsidRDefault="00560858">
      <w:pPr>
        <w:ind w:firstLine="405"/>
      </w:pPr>
      <w:r>
        <w:rPr>
          <w:rFonts w:hint="eastAsia"/>
        </w:rPr>
        <w:t>创新点：从博弈论的视角，探讨无退社自由状况下的一次性博弈，对</w:t>
      </w:r>
      <w:r>
        <w:rPr>
          <w:rFonts w:hint="eastAsia"/>
        </w:rPr>
        <w:t>1959-1961</w:t>
      </w:r>
      <w:r>
        <w:rPr>
          <w:rFonts w:hint="eastAsia"/>
        </w:rPr>
        <w:t>年农业危机的影响。</w:t>
      </w:r>
    </w:p>
    <w:p w:rsidR="00AA459E" w:rsidRDefault="00560858">
      <w:pPr>
        <w:ind w:firstLine="405"/>
      </w:pPr>
      <w:r>
        <w:rPr>
          <w:rFonts w:hint="eastAsia"/>
        </w:rPr>
        <w:t>不足之处：林文的检验方法存在较大问题，他把</w:t>
      </w:r>
      <w:r>
        <w:rPr>
          <w:rFonts w:ascii="仿宋" w:eastAsia="仿宋" w:hAnsi="仿宋" w:cs="仿宋" w:hint="eastAsia"/>
          <w:highlight w:val="lightGray"/>
        </w:rPr>
        <w:t>全要素</w:t>
      </w:r>
      <w:r>
        <w:rPr>
          <w:rFonts w:ascii="仿宋" w:eastAsia="仿宋" w:hAnsi="仿宋" w:cs="仿宋" w:hint="eastAsia"/>
          <w:highlight w:val="lightGray"/>
        </w:rPr>
        <w:t>生产率的变化完全归结为制度的影响</w:t>
      </w:r>
      <w:r>
        <w:rPr>
          <w:rFonts w:hint="eastAsia"/>
        </w:rPr>
        <w:t>，未曾考虑</w:t>
      </w:r>
      <w:r>
        <w:rPr>
          <w:rFonts w:ascii="仿宋" w:eastAsia="仿宋" w:hAnsi="仿宋" w:cs="仿宋" w:hint="eastAsia"/>
          <w:highlight w:val="lightGray"/>
        </w:rPr>
        <w:t>技术的支撑作用</w:t>
      </w:r>
      <w:r>
        <w:rPr>
          <w:rFonts w:hint="eastAsia"/>
        </w:rPr>
        <w:t>，而且将制度局限于人民公社的管理体制，其他有重要影响的制度一概不论。</w:t>
      </w:r>
    </w:p>
    <w:p w:rsidR="00AA459E" w:rsidRDefault="00560858">
      <w:pPr>
        <w:ind w:firstLine="405"/>
      </w:pPr>
      <w:r>
        <w:rPr>
          <w:rFonts w:hint="eastAsia"/>
        </w:rPr>
        <w:t>学习体会：经济增长有赖于良好的制度设计。要使人尽其才，物尽其力，必须激发体制机制的活力。否则，良莠不分，万马齐喑，任何优秀的个人，只能白沙在</w:t>
      </w:r>
      <w:proofErr w:type="gramStart"/>
      <w:r>
        <w:rPr>
          <w:rFonts w:hint="eastAsia"/>
        </w:rPr>
        <w:t>涅</w:t>
      </w:r>
      <w:proofErr w:type="gramEnd"/>
      <w:r>
        <w:rPr>
          <w:rFonts w:hint="eastAsia"/>
        </w:rPr>
        <w:t>，与之俱黑。</w:t>
      </w:r>
    </w:p>
    <w:p w:rsidR="00AA459E" w:rsidRDefault="00560858">
      <w:pPr>
        <w:ind w:firstLine="405"/>
        <w:rPr>
          <w:b/>
          <w:bCs/>
        </w:rPr>
      </w:pPr>
      <w:r>
        <w:rPr>
          <w:rFonts w:hint="eastAsia"/>
          <w:b/>
          <w:bCs/>
        </w:rPr>
        <w:t>中国的农村改革与农业增长</w:t>
      </w:r>
      <w:ins w:id="66" w:author="Sky123.Org" w:date="2016-04-04T17:26:00Z">
        <w:r>
          <w:rPr>
            <w:rFonts w:hint="eastAsia"/>
            <w:b/>
            <w:bCs/>
          </w:rPr>
          <w:t>（</w:t>
        </w:r>
        <w:r>
          <w:rPr>
            <w:rFonts w:hint="eastAsia"/>
            <w:b/>
            <w:bCs/>
          </w:rPr>
          <w:t>Lin, J. Y. (1992). "Rural Reforms and Agricultural Growth in China." The American Economic Review ,82(</w:t>
        </w:r>
        <w:r>
          <w:rPr>
            <w:rFonts w:hint="eastAsia"/>
            <w:b/>
            <w:bCs/>
          </w:rPr>
          <w:t>1): 34-51.</w:t>
        </w:r>
        <w:r>
          <w:rPr>
            <w:rFonts w:hint="eastAsia"/>
            <w:b/>
            <w:bCs/>
          </w:rPr>
          <w:t>）</w:t>
        </w:r>
      </w:ins>
      <w:r>
        <w:rPr>
          <w:rFonts w:hint="eastAsia"/>
          <w:b/>
          <w:bCs/>
        </w:rPr>
        <w:t>：</w:t>
      </w:r>
    </w:p>
    <w:p w:rsidR="00AA459E" w:rsidRDefault="00560858">
      <w:pPr>
        <w:ind w:firstLine="405"/>
      </w:pPr>
      <w:r>
        <w:rPr>
          <w:rFonts w:hint="eastAsia"/>
        </w:rPr>
        <w:t>主要观点：家庭联产承包责任制的实行极大地提高了农业生产率，政府应继续稳定此项制度。</w:t>
      </w:r>
    </w:p>
    <w:p w:rsidR="00AA459E" w:rsidRDefault="00560858">
      <w:pPr>
        <w:ind w:firstLine="405"/>
      </w:pPr>
      <w:r>
        <w:rPr>
          <w:rFonts w:hint="eastAsia"/>
        </w:rPr>
        <w:t>模型框架：柯布道格拉斯生产函数</w:t>
      </w:r>
    </w:p>
    <w:p w:rsidR="00AA459E" w:rsidRDefault="00560858">
      <w:r>
        <w:rPr>
          <w:rFonts w:hint="eastAsia"/>
          <w:noProof/>
        </w:rPr>
        <w:drawing>
          <wp:inline distT="0" distB="0" distL="0" distR="0">
            <wp:extent cx="5267960" cy="1548765"/>
            <wp:effectExtent l="19050" t="0" r="8890" b="0"/>
            <wp:docPr id="1" name="图片 1" descr="C:\Users\Administrator\Desktop\360截图201604042103323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360截图20160404210332384.jpg"/>
                    <pic:cNvPicPr>
                      <a:picLocks noChangeAspect="1" noChangeArrowheads="1"/>
                    </pic:cNvPicPr>
                  </pic:nvPicPr>
                  <pic:blipFill>
                    <a:blip r:embed="rId10" cstate="print"/>
                    <a:srcRect/>
                    <a:stretch>
                      <a:fillRect/>
                    </a:stretch>
                  </pic:blipFill>
                  <pic:spPr>
                    <a:xfrm>
                      <a:off x="0" y="0"/>
                      <a:ext cx="5267960" cy="1548765"/>
                    </a:xfrm>
                    <a:prstGeom prst="rect">
                      <a:avLst/>
                    </a:prstGeom>
                    <a:noFill/>
                    <a:ln w="9525">
                      <a:noFill/>
                      <a:miter lim="800000"/>
                      <a:headEnd/>
                      <a:tailEnd/>
                    </a:ln>
                  </pic:spPr>
                </pic:pic>
              </a:graphicData>
            </a:graphic>
          </wp:inline>
        </w:drawing>
      </w:r>
    </w:p>
    <w:p w:rsidR="00AA459E" w:rsidRDefault="00560858">
      <w:pPr>
        <w:ind w:firstLine="405"/>
      </w:pPr>
      <w:r>
        <w:rPr>
          <w:rFonts w:hint="eastAsia"/>
        </w:rPr>
        <w:t>供给反映函数</w:t>
      </w:r>
    </w:p>
    <w:p w:rsidR="00AA459E" w:rsidRDefault="00560858">
      <w:r>
        <w:rPr>
          <w:rFonts w:hint="eastAsia"/>
          <w:noProof/>
        </w:rPr>
        <w:drawing>
          <wp:inline distT="0" distB="0" distL="0" distR="0">
            <wp:extent cx="5267960" cy="1091565"/>
            <wp:effectExtent l="19050" t="0" r="8890" b="0"/>
            <wp:docPr id="2" name="图片 2" descr="C:\Users\Administrator\Desktop\360截图20160404210345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360截图20160404210345888.jpg"/>
                    <pic:cNvPicPr>
                      <a:picLocks noChangeAspect="1" noChangeArrowheads="1"/>
                    </pic:cNvPicPr>
                  </pic:nvPicPr>
                  <pic:blipFill>
                    <a:blip r:embed="rId11" cstate="print"/>
                    <a:srcRect/>
                    <a:stretch>
                      <a:fillRect/>
                    </a:stretch>
                  </pic:blipFill>
                  <pic:spPr>
                    <a:xfrm>
                      <a:off x="0" y="0"/>
                      <a:ext cx="5267960" cy="1091565"/>
                    </a:xfrm>
                    <a:prstGeom prst="rect">
                      <a:avLst/>
                    </a:prstGeom>
                    <a:noFill/>
                    <a:ln w="9525">
                      <a:noFill/>
                      <a:miter lim="800000"/>
                      <a:headEnd/>
                      <a:tailEnd/>
                    </a:ln>
                  </pic:spPr>
                </pic:pic>
              </a:graphicData>
            </a:graphic>
          </wp:inline>
        </w:drawing>
      </w:r>
    </w:p>
    <w:p w:rsidR="00AA459E" w:rsidRDefault="00560858">
      <w:pPr>
        <w:ind w:firstLine="405"/>
      </w:pPr>
      <w:r>
        <w:rPr>
          <w:rFonts w:hint="eastAsia"/>
        </w:rPr>
        <w:t>数据来源：中国</w:t>
      </w:r>
      <w:r>
        <w:rPr>
          <w:rFonts w:hint="eastAsia"/>
        </w:rPr>
        <w:t>1970-1987</w:t>
      </w:r>
      <w:r>
        <w:rPr>
          <w:rFonts w:hint="eastAsia"/>
        </w:rPr>
        <w:t>年间的常规投入和产出数列</w:t>
      </w:r>
    </w:p>
    <w:p w:rsidR="00AA459E" w:rsidRDefault="00560858">
      <w:pPr>
        <w:ind w:firstLine="405"/>
      </w:pPr>
      <w:r>
        <w:rPr>
          <w:rFonts w:hint="eastAsia"/>
        </w:rPr>
        <w:t>创新点：使用了更好的数据（省级面板数据）、更优的函数形式（道格拉斯生产函数）和更稳健的计量方法（随机边界法</w:t>
      </w:r>
      <w:r>
        <w:rPr>
          <w:rFonts w:hint="eastAsia"/>
        </w:rPr>
        <w:t>stochastic frontier</w:t>
      </w:r>
      <w:r>
        <w:rPr>
          <w:rFonts w:hint="eastAsia"/>
        </w:rPr>
        <w:t>、估计广义最小平方</w:t>
      </w:r>
      <w:r>
        <w:rPr>
          <w:rFonts w:hint="eastAsia"/>
        </w:rPr>
        <w:t xml:space="preserve"> estimated generalized least </w:t>
      </w:r>
      <w:r>
        <w:rPr>
          <w:rFonts w:hint="eastAsia"/>
        </w:rPr>
        <w:t>squares</w:t>
      </w:r>
      <w:r>
        <w:rPr>
          <w:rFonts w:hint="eastAsia"/>
        </w:rPr>
        <w:t>、双向固定效应法</w:t>
      </w:r>
      <w:r>
        <w:rPr>
          <w:rFonts w:hint="eastAsia"/>
        </w:rPr>
        <w:t>two-way fixed effects</w:t>
      </w:r>
      <w:r>
        <w:rPr>
          <w:rFonts w:hint="eastAsia"/>
        </w:rPr>
        <w:t>）。</w:t>
      </w:r>
    </w:p>
    <w:p w:rsidR="00AA459E" w:rsidRDefault="00560858">
      <w:pPr>
        <w:ind w:firstLine="405"/>
      </w:pPr>
      <w:r>
        <w:rPr>
          <w:rFonts w:hint="eastAsia"/>
        </w:rPr>
        <w:t>不足之处：</w:t>
      </w:r>
      <w:r>
        <w:rPr>
          <w:rFonts w:ascii="仿宋" w:eastAsia="仿宋" w:hAnsi="仿宋" w:cs="仿宋" w:hint="eastAsia"/>
          <w:highlight w:val="lightGray"/>
        </w:rPr>
        <w:t>任何制度红利的释放，必然依托已有的物质准备</w:t>
      </w:r>
      <w:r>
        <w:rPr>
          <w:rFonts w:hint="eastAsia"/>
        </w:rPr>
        <w:t>。生产队时期累积下来的农业有利生产条件（如水利），在制度改革中集中爆发了它沉睡的力量，而林文并没有考虑这一因素。（</w:t>
      </w:r>
      <w:r>
        <w:rPr>
          <w:rFonts w:ascii="仿宋" w:eastAsia="仿宋" w:hAnsi="仿宋" w:cs="仿宋" w:hint="eastAsia"/>
          <w:highlight w:val="lightGray"/>
          <w:u w:val="single"/>
        </w:rPr>
        <w:t>排出其他非制度的控制变量</w:t>
      </w:r>
      <w:r>
        <w:rPr>
          <w:rFonts w:hint="eastAsia"/>
        </w:rPr>
        <w:t>）</w:t>
      </w:r>
    </w:p>
    <w:p w:rsidR="00AA459E" w:rsidRDefault="00560858">
      <w:pPr>
        <w:ind w:firstLine="405"/>
      </w:pPr>
      <w:r>
        <w:rPr>
          <w:rFonts w:hint="eastAsia"/>
        </w:rPr>
        <w:t>学习体会：联产承包责任制一经推广便极大地提高了社会生产力，旋即又遭增速放缓，</w:t>
      </w:r>
      <w:r>
        <w:rPr>
          <w:rFonts w:hint="eastAsia"/>
        </w:rPr>
        <w:lastRenderedPageBreak/>
        <w:t>怀疑之声随之四起。可见，即使合乎实际的制度改革在实践中也不会是顺风顺水，改革者必须勇担大任，审时度势，锐意进取。</w:t>
      </w:r>
    </w:p>
    <w:p w:rsidR="00AA459E" w:rsidRDefault="00AA459E">
      <w:pPr>
        <w:ind w:firstLine="405"/>
        <w:rPr>
          <w:b/>
          <w:bCs/>
        </w:rPr>
      </w:pPr>
    </w:p>
    <w:p w:rsidR="00AA459E" w:rsidRDefault="00560858">
      <w:pPr>
        <w:ind w:firstLine="405"/>
        <w:rPr>
          <w:b/>
          <w:bCs/>
        </w:rPr>
      </w:pPr>
      <w:r>
        <w:rPr>
          <w:rFonts w:hint="eastAsia"/>
          <w:b/>
          <w:bCs/>
        </w:rPr>
        <w:t>3.</w:t>
      </w:r>
      <w:r>
        <w:rPr>
          <w:rFonts w:hint="eastAsia"/>
          <w:b/>
          <w:bCs/>
        </w:rPr>
        <w:t>简评下列文献的主要观点及其在目前的适用意义</w:t>
      </w:r>
    </w:p>
    <w:p w:rsidR="00AA459E" w:rsidRDefault="00560858">
      <w:pPr>
        <w:ind w:firstLine="405"/>
        <w:rPr>
          <w:b/>
          <w:bCs/>
        </w:rPr>
      </w:pPr>
      <w:proofErr w:type="spellStart"/>
      <w:r>
        <w:rPr>
          <w:rFonts w:hint="eastAsia"/>
          <w:b/>
          <w:bCs/>
        </w:rPr>
        <w:t>Walder</w:t>
      </w:r>
      <w:proofErr w:type="spellEnd"/>
      <w:r>
        <w:rPr>
          <w:rFonts w:hint="eastAsia"/>
          <w:b/>
          <w:bCs/>
        </w:rPr>
        <w:t>, A. G. (1995). "Local Governments as Industrial Firms: An Organizational Analysis of China's Transitional Economy." American Journal of Sociology 101(2): 263-301.</w:t>
      </w:r>
    </w:p>
    <w:p w:rsidR="00AA459E" w:rsidRDefault="00560858">
      <w:pPr>
        <w:ind w:firstLine="405"/>
        <w:rPr>
          <w:b/>
          <w:bCs/>
        </w:rPr>
      </w:pPr>
      <w:r>
        <w:rPr>
          <w:rFonts w:hint="eastAsia"/>
          <w:b/>
          <w:bCs/>
        </w:rPr>
        <w:t>Peng, Y. (2001). "Chinese Villages and Townships as Industrial Corporations: Ownership</w:t>
      </w:r>
      <w:r>
        <w:rPr>
          <w:rFonts w:hint="eastAsia"/>
          <w:b/>
          <w:bCs/>
        </w:rPr>
        <w:t>, Governance, and Market Discipline." American Journal of Sociology 106(5): 1338-1370.</w:t>
      </w:r>
    </w:p>
    <w:p w:rsidR="00AA459E" w:rsidRDefault="00560858">
      <w:pPr>
        <w:ind w:firstLine="405"/>
      </w:pPr>
      <w:r>
        <w:rPr>
          <w:rFonts w:hint="eastAsia"/>
        </w:rPr>
        <w:t>主要观点：</w:t>
      </w:r>
      <w:r>
        <w:rPr>
          <w:rFonts w:ascii="仿宋" w:eastAsia="仿宋" w:hAnsi="仿宋" w:cs="仿宋" w:hint="eastAsia"/>
          <w:highlight w:val="lightGray"/>
        </w:rPr>
        <w:t>1985-1996</w:t>
      </w:r>
      <w:r>
        <w:rPr>
          <w:rFonts w:ascii="仿宋" w:eastAsia="仿宋" w:hAnsi="仿宋" w:cs="仿宋" w:hint="eastAsia"/>
          <w:highlight w:val="lightGray"/>
        </w:rPr>
        <w:t>年，乡镇企业异军突起</w:t>
      </w:r>
      <w:r>
        <w:rPr>
          <w:rFonts w:hint="eastAsia"/>
        </w:rPr>
        <w:t>，其经营绩效远超同期国有企业运营状况。根据产权理论，不具有私有产权的乡镇企业，既不能内部化外部性（</w:t>
      </w:r>
      <w:r>
        <w:rPr>
          <w:rFonts w:hint="eastAsia"/>
        </w:rPr>
        <w:t>internalize externalities</w:t>
      </w:r>
      <w:r>
        <w:rPr>
          <w:rFonts w:hint="eastAsia"/>
        </w:rPr>
        <w:t>），也不能避开国家的掠夺（</w:t>
      </w:r>
      <w:r>
        <w:rPr>
          <w:rFonts w:hint="eastAsia"/>
        </w:rPr>
        <w:t>predation</w:t>
      </w:r>
      <w:r>
        <w:rPr>
          <w:rFonts w:hint="eastAsia"/>
        </w:rPr>
        <w:t>）。那么，乡镇企业缘何兴盛？</w:t>
      </w:r>
    </w:p>
    <w:p w:rsidR="00AA459E" w:rsidRDefault="00560858">
      <w:pPr>
        <w:ind w:firstLine="405"/>
      </w:pPr>
      <w:r>
        <w:rPr>
          <w:rFonts w:hint="eastAsia"/>
        </w:rPr>
        <w:t>综合来看可从</w:t>
      </w:r>
      <w:r>
        <w:rPr>
          <w:rFonts w:ascii="仿宋" w:eastAsia="仿宋" w:hAnsi="仿宋" w:cs="仿宋" w:hint="eastAsia"/>
          <w:highlight w:val="lightGray"/>
        </w:rPr>
        <w:t>非正式私有化、公司治理和市场约束</w:t>
      </w:r>
      <w:r>
        <w:rPr>
          <w:rFonts w:hint="eastAsia"/>
        </w:rPr>
        <w:t>三个角度解释乡镇企业的兴</w:t>
      </w:r>
      <w:r>
        <w:rPr>
          <w:rFonts w:hint="eastAsia"/>
        </w:rPr>
        <w:t>起。</w:t>
      </w:r>
      <w:r>
        <w:rPr>
          <w:rFonts w:ascii="宋体" w:eastAsia="宋体" w:hAnsi="宋体" w:cs="宋体" w:hint="eastAsia"/>
        </w:rPr>
        <w:t>①</w:t>
      </w:r>
      <w:r>
        <w:rPr>
          <w:rFonts w:hint="eastAsia"/>
        </w:rPr>
        <w:t>在局部改革中，乡镇企业非正式的含混不清的产权制度，既平衡了政府和乡镇企业的收益分配，又摆脱了私有制企业的高交易成本（如贷款难），表现出最佳效率；</w:t>
      </w:r>
      <w:r>
        <w:rPr>
          <w:rFonts w:ascii="宋体" w:eastAsia="宋体" w:hAnsi="宋体" w:cs="宋体" w:hint="eastAsia"/>
        </w:rPr>
        <w:t>②</w:t>
      </w:r>
      <w:r>
        <w:rPr>
          <w:rFonts w:hint="eastAsia"/>
        </w:rPr>
        <w:t>地方政府享有剩余收益权，和资本相结合，形成了“地方政府公司主义（</w:t>
      </w:r>
      <w:r>
        <w:rPr>
          <w:rFonts w:hint="eastAsia"/>
        </w:rPr>
        <w:t>local state corporatism</w:t>
      </w:r>
      <w:r>
        <w:rPr>
          <w:rFonts w:hint="eastAsia"/>
        </w:rPr>
        <w:t>）”，产生对乡镇企业有效治理的激励；</w:t>
      </w:r>
      <w:r>
        <w:rPr>
          <w:rFonts w:ascii="宋体" w:eastAsia="宋体" w:hAnsi="宋体" w:cs="宋体" w:hint="eastAsia"/>
        </w:rPr>
        <w:t>③</w:t>
      </w:r>
      <w:r>
        <w:rPr>
          <w:rFonts w:hint="eastAsia"/>
        </w:rPr>
        <w:t>乡镇企业面临的严格市场约束（充分竞争）提供了间接的市场监督，从而缓解了代理难题。</w:t>
      </w:r>
    </w:p>
    <w:p w:rsidR="00AA459E" w:rsidRDefault="00560858">
      <w:pPr>
        <w:ind w:firstLine="405"/>
      </w:pPr>
      <w:r>
        <w:rPr>
          <w:rFonts w:hint="eastAsia"/>
        </w:rPr>
        <w:t>适用意义：在经济增长面临新常态的当下，国家继续深化改革，必须强调渐近稳步，不可一蹴而就；要发挥中央和地方两个积极性，不能一头热一头</w:t>
      </w:r>
      <w:r>
        <w:rPr>
          <w:rFonts w:hint="eastAsia"/>
        </w:rPr>
        <w:t>冷；要尊重竞争机制，管大放小，支持中小企业，焕发市场活力。</w:t>
      </w:r>
    </w:p>
    <w:p w:rsidR="00AA459E" w:rsidRDefault="00AA459E">
      <w:pPr>
        <w:ind w:firstLine="405"/>
      </w:pPr>
    </w:p>
    <w:p w:rsidR="00AA459E" w:rsidRDefault="00560858">
      <w:pPr>
        <w:ind w:firstLine="405"/>
        <w:rPr>
          <w:b/>
          <w:bCs/>
        </w:rPr>
      </w:pPr>
      <w:r>
        <w:rPr>
          <w:rFonts w:hint="eastAsia"/>
          <w:b/>
          <w:bCs/>
        </w:rPr>
        <w:t>4.</w:t>
      </w:r>
      <w:r>
        <w:rPr>
          <w:rFonts w:hint="eastAsia"/>
          <w:b/>
          <w:bCs/>
        </w:rPr>
        <w:t>文献</w:t>
      </w:r>
      <w:r>
        <w:rPr>
          <w:rFonts w:hint="eastAsia"/>
          <w:b/>
          <w:bCs/>
        </w:rPr>
        <w:t xml:space="preserve">11-5 METHOD Harrison Glenn W.; John A. List. JEL 2004. Field Experiments. Vol. 42, No. 4. (Dec., 2004), pp. 1009-1055. </w:t>
      </w:r>
      <w:r>
        <w:rPr>
          <w:rFonts w:hint="eastAsia"/>
          <w:b/>
          <w:bCs/>
        </w:rPr>
        <w:t>对实地实验分成了那几大类？几大类有</w:t>
      </w:r>
      <w:proofErr w:type="gramStart"/>
      <w:r>
        <w:rPr>
          <w:rFonts w:hint="eastAsia"/>
          <w:b/>
          <w:bCs/>
        </w:rPr>
        <w:t>何主要</w:t>
      </w:r>
      <w:proofErr w:type="gramEnd"/>
      <w:r>
        <w:rPr>
          <w:rFonts w:hint="eastAsia"/>
          <w:b/>
          <w:bCs/>
        </w:rPr>
        <w:t>区别？试举例说明每一类的研究范围、特点以及主要适用方法。</w:t>
      </w:r>
    </w:p>
    <w:p w:rsidR="00AA459E" w:rsidRDefault="00560858">
      <w:pPr>
        <w:ind w:firstLine="405"/>
      </w:pPr>
      <w:del w:id="67" w:author="Sky123.Org" w:date="2016-04-05T17:47:00Z">
        <w:r>
          <w:rPr>
            <w:rFonts w:hint="eastAsia"/>
          </w:rPr>
          <w:delText>传统实验室试验</w:delText>
        </w:r>
      </w:del>
      <w:r>
        <w:rPr>
          <w:rFonts w:hint="eastAsia"/>
        </w:rPr>
        <w:t>Conventional lab experiment</w:t>
      </w:r>
      <w:r>
        <w:rPr>
          <w:rFonts w:hint="eastAsia"/>
        </w:rPr>
        <w:t>，</w:t>
      </w:r>
      <w:del w:id="68" w:author="Sky123.Org" w:date="2016-04-05T17:47:00Z">
        <w:r>
          <w:rPr>
            <w:rFonts w:hint="eastAsia"/>
          </w:rPr>
          <w:delText>人造现场实验</w:delText>
        </w:r>
      </w:del>
      <w:r>
        <w:rPr>
          <w:rFonts w:hint="eastAsia"/>
        </w:rPr>
        <w:t xml:space="preserve"> artefactual</w:t>
      </w:r>
      <w:r>
        <w:rPr>
          <w:rFonts w:hint="eastAsia"/>
        </w:rPr>
        <w:t xml:space="preserve"> field experiment</w:t>
      </w:r>
      <w:r>
        <w:rPr>
          <w:rFonts w:hint="eastAsia"/>
        </w:rPr>
        <w:t>，</w:t>
      </w:r>
      <w:r>
        <w:rPr>
          <w:rFonts w:hint="eastAsia"/>
        </w:rPr>
        <w:t xml:space="preserve"> framed field experiment , natural field experiment</w:t>
      </w:r>
    </w:p>
    <w:p w:rsidR="00AA459E" w:rsidRDefault="00560858">
      <w:pPr>
        <w:ind w:firstLine="405"/>
      </w:pPr>
      <w:r>
        <w:rPr>
          <w:rFonts w:hint="eastAsia"/>
        </w:rPr>
        <w:t>CLE</w:t>
      </w:r>
      <w:r>
        <w:rPr>
          <w:rFonts w:hint="eastAsia"/>
        </w:rPr>
        <w:t>代表传统的实验方法，其内含包括标准化的实验样本、抽象化的框架与若干条强制运行的规则。</w:t>
      </w:r>
      <w:r>
        <w:rPr>
          <w:rFonts w:hint="eastAsia"/>
        </w:rPr>
        <w:t>AFE</w:t>
      </w:r>
      <w:r>
        <w:rPr>
          <w:rFonts w:hint="eastAsia"/>
        </w:rPr>
        <w:t>与</w:t>
      </w:r>
      <w:r>
        <w:rPr>
          <w:rFonts w:hint="eastAsia"/>
        </w:rPr>
        <w:t>CLE</w:t>
      </w:r>
      <w:r>
        <w:rPr>
          <w:rFonts w:hint="eastAsia"/>
        </w:rPr>
        <w:t>的内含相似，只是实验样本不再是标准化的，而是通常意义上的人。</w:t>
      </w:r>
      <w:r>
        <w:rPr>
          <w:rFonts w:hint="eastAsia"/>
        </w:rPr>
        <w:t>FFE</w:t>
      </w:r>
      <w:r>
        <w:rPr>
          <w:rFonts w:hint="eastAsia"/>
        </w:rPr>
        <w:t>与</w:t>
      </w:r>
      <w:r>
        <w:rPr>
          <w:rFonts w:hint="eastAsia"/>
        </w:rPr>
        <w:t>AFE</w:t>
      </w:r>
      <w:r>
        <w:rPr>
          <w:rFonts w:hint="eastAsia"/>
        </w:rPr>
        <w:t>内含相似，只是实验样本在商品、任务或信息上不再具有同质性。</w:t>
      </w:r>
      <w:r>
        <w:rPr>
          <w:rFonts w:hint="eastAsia"/>
        </w:rPr>
        <w:t>NFE</w:t>
      </w:r>
      <w:r>
        <w:rPr>
          <w:rFonts w:hint="eastAsia"/>
        </w:rPr>
        <w:t>与</w:t>
      </w:r>
      <w:r>
        <w:rPr>
          <w:rFonts w:hint="eastAsia"/>
        </w:rPr>
        <w:t>FFE</w:t>
      </w:r>
      <w:r>
        <w:rPr>
          <w:rFonts w:hint="eastAsia"/>
        </w:rPr>
        <w:t>内含相似，只是受试者在不知情的状况下参与了实验。</w:t>
      </w:r>
    </w:p>
    <w:p w:rsidR="00AA459E" w:rsidRDefault="00560858">
      <w:pPr>
        <w:ind w:firstLine="405"/>
      </w:pPr>
      <w:proofErr w:type="spellStart"/>
      <w:r>
        <w:rPr>
          <w:rFonts w:hint="eastAsia"/>
        </w:rPr>
        <w:t>Kagel</w:t>
      </w:r>
      <w:proofErr w:type="spellEnd"/>
      <w:r>
        <w:rPr>
          <w:rFonts w:hint="eastAsia"/>
        </w:rPr>
        <w:t xml:space="preserve"> </w:t>
      </w:r>
      <w:proofErr w:type="gramStart"/>
      <w:r>
        <w:rPr>
          <w:rFonts w:hint="eastAsia"/>
        </w:rPr>
        <w:t>et al.(</w:t>
      </w:r>
      <w:proofErr w:type="gramEnd"/>
      <w:r>
        <w:rPr>
          <w:rFonts w:hint="eastAsia"/>
        </w:rPr>
        <w:t xml:space="preserve">1979) </w:t>
      </w:r>
      <w:r>
        <w:rPr>
          <w:rFonts w:hint="eastAsia"/>
        </w:rPr>
        <w:t>在自愿参加的样本中进行一项</w:t>
      </w:r>
      <w:r>
        <w:rPr>
          <w:rFonts w:hint="eastAsia"/>
        </w:rPr>
        <w:t>arte</w:t>
      </w:r>
      <w:r>
        <w:rPr>
          <w:rFonts w:hint="eastAsia"/>
        </w:rPr>
        <w:t>factual field experiment</w:t>
      </w:r>
      <w:r>
        <w:rPr>
          <w:rFonts w:hint="eastAsia"/>
        </w:rPr>
        <w:t>，评估用电需求对价格变动的反应，每周报告用电量及节能信息。</w:t>
      </w:r>
      <w:proofErr w:type="spellStart"/>
      <w:r>
        <w:rPr>
          <w:rFonts w:hint="eastAsia"/>
        </w:rPr>
        <w:t>Afe</w:t>
      </w:r>
      <w:proofErr w:type="spellEnd"/>
      <w:r>
        <w:rPr>
          <w:rFonts w:hint="eastAsia"/>
        </w:rPr>
        <w:t>能在统一的框架上有力地实施干预，但受试者可能具有自选择性，参与实验人群的某些社会人口统计学特征可能变异不大，因此要对样本进行随机或去除固定效应。</w:t>
      </w:r>
    </w:p>
    <w:p w:rsidR="00AA459E" w:rsidRDefault="00560858">
      <w:pPr>
        <w:ind w:firstLine="405"/>
      </w:pPr>
      <w:r>
        <w:rPr>
          <w:rFonts w:hint="eastAsia"/>
        </w:rPr>
        <w:t>Harrison &amp; list</w:t>
      </w:r>
      <w:r>
        <w:rPr>
          <w:rFonts w:hint="eastAsia"/>
        </w:rPr>
        <w:t>（</w:t>
      </w:r>
      <w:r>
        <w:rPr>
          <w:rFonts w:hint="eastAsia"/>
        </w:rPr>
        <w:t>2003</w:t>
      </w:r>
      <w:r>
        <w:rPr>
          <w:rFonts w:hint="eastAsia"/>
        </w:rPr>
        <w:t>）对掌握不同拍卖信息的样本进行了一项</w:t>
      </w:r>
      <w:r>
        <w:rPr>
          <w:rFonts w:hint="eastAsia"/>
        </w:rPr>
        <w:t>framed field experiment</w:t>
      </w:r>
      <w:r>
        <w:rPr>
          <w:rFonts w:hint="eastAsia"/>
        </w:rPr>
        <w:t>，发现胜者的诅咒并没有发生。</w:t>
      </w:r>
      <w:proofErr w:type="spellStart"/>
      <w:r>
        <w:rPr>
          <w:rFonts w:hint="eastAsia"/>
        </w:rPr>
        <w:t>Ffe</w:t>
      </w:r>
      <w:proofErr w:type="spellEnd"/>
      <w:r>
        <w:rPr>
          <w:rFonts w:hint="eastAsia"/>
        </w:rPr>
        <w:t>并不假定所有控制变量都是外生的，而是对自然变化的关键变量加以必要的控制，如允许信息不同，观察实验对</w:t>
      </w:r>
      <w:r>
        <w:rPr>
          <w:rFonts w:hint="eastAsia"/>
        </w:rPr>
        <w:t>象的反应。</w:t>
      </w:r>
    </w:p>
    <w:p w:rsidR="00AA459E" w:rsidRDefault="00560858">
      <w:pPr>
        <w:ind w:firstLine="405"/>
      </w:pPr>
      <w:r>
        <w:rPr>
          <w:rFonts w:hint="eastAsia"/>
        </w:rPr>
        <w:t>Camerer(1998)</w:t>
      </w:r>
      <w:r>
        <w:rPr>
          <w:rFonts w:hint="eastAsia"/>
        </w:rPr>
        <w:t>做了一项</w:t>
      </w:r>
      <w:r>
        <w:rPr>
          <w:rFonts w:hint="eastAsia"/>
        </w:rPr>
        <w:t>natural field experiment</w:t>
      </w:r>
      <w:r>
        <w:rPr>
          <w:rFonts w:hint="eastAsia"/>
        </w:rPr>
        <w:t>，他利用博彩业的电脑投注系统在比赛正式开始之前可以撤销赌注的规则，向特定方向投注，改变市场机会，然后取消投注，观察是否明显改变价格。</w:t>
      </w:r>
      <w:proofErr w:type="spellStart"/>
      <w:r>
        <w:rPr>
          <w:rFonts w:hint="eastAsia"/>
        </w:rPr>
        <w:t>Nfe</w:t>
      </w:r>
      <w:proofErr w:type="spellEnd"/>
      <w:r>
        <w:rPr>
          <w:rFonts w:hint="eastAsia"/>
        </w:rPr>
        <w:t>在受试者不知情的情况下进行，要注意的是实验必须是“微创性的（</w:t>
      </w:r>
      <w:r>
        <w:rPr>
          <w:rFonts w:hint="eastAsia"/>
        </w:rPr>
        <w:t>minimally invasive</w:t>
      </w:r>
      <w:r>
        <w:rPr>
          <w:rFonts w:hint="eastAsia"/>
        </w:rPr>
        <w:t>）”。</w:t>
      </w:r>
    </w:p>
    <w:p w:rsidR="00AA459E" w:rsidRDefault="00AA459E">
      <w:pPr>
        <w:ind w:firstLine="405"/>
      </w:pPr>
    </w:p>
    <w:p w:rsidR="00AA459E" w:rsidRDefault="00560858">
      <w:pPr>
        <w:ind w:firstLine="405"/>
        <w:rPr>
          <w:b/>
          <w:bCs/>
        </w:rPr>
      </w:pPr>
      <w:r>
        <w:rPr>
          <w:rFonts w:hint="eastAsia"/>
          <w:b/>
          <w:bCs/>
        </w:rPr>
        <w:t>4</w:t>
      </w:r>
      <w:proofErr w:type="gramStart"/>
      <w:r>
        <w:rPr>
          <w:rFonts w:hint="eastAsia"/>
          <w:b/>
          <w:bCs/>
        </w:rPr>
        <w:t>’</w:t>
      </w:r>
      <w:proofErr w:type="gramEnd"/>
      <w:ins w:id="69" w:author="Sky123.Org" w:date="2016-04-07T09:20:00Z">
        <w:r>
          <w:rPr>
            <w:rFonts w:hint="eastAsia"/>
            <w:b/>
            <w:bCs/>
          </w:rPr>
          <w:t xml:space="preserve"> (</w:t>
        </w:r>
        <w:r>
          <w:rPr>
            <w:rFonts w:hint="eastAsia"/>
            <w:b/>
            <w:bCs/>
          </w:rPr>
          <w:t>可能替代第</w:t>
        </w:r>
      </w:ins>
      <w:ins w:id="70" w:author="Sky123.Org" w:date="2016-04-09T11:51:00Z">
        <w:r>
          <w:rPr>
            <w:rFonts w:hint="eastAsia"/>
            <w:b/>
            <w:bCs/>
          </w:rPr>
          <w:t>四</w:t>
        </w:r>
      </w:ins>
      <w:ins w:id="71" w:author="Sky123.Org" w:date="2016-04-07T09:20:00Z">
        <w:r>
          <w:rPr>
            <w:rFonts w:hint="eastAsia"/>
            <w:b/>
            <w:bCs/>
          </w:rPr>
          <w:t>题的一篇文章</w:t>
        </w:r>
        <w:r>
          <w:rPr>
            <w:rFonts w:hint="eastAsia"/>
            <w:b/>
            <w:bCs/>
          </w:rPr>
          <w:t>)</w:t>
        </w:r>
      </w:ins>
      <w:r>
        <w:rPr>
          <w:rFonts w:hint="eastAsia"/>
          <w:b/>
          <w:bCs/>
        </w:rPr>
        <w:t xml:space="preserve"> </w:t>
      </w:r>
      <w:r>
        <w:rPr>
          <w:rFonts w:hint="eastAsia"/>
          <w:b/>
          <w:bCs/>
        </w:rPr>
        <w:t>简述文献</w:t>
      </w:r>
      <w:r>
        <w:rPr>
          <w:rFonts w:hint="eastAsia"/>
          <w:b/>
          <w:bCs/>
        </w:rPr>
        <w:t xml:space="preserve"> 11-2 METHOD </w:t>
      </w:r>
      <w:proofErr w:type="spellStart"/>
      <w:r>
        <w:rPr>
          <w:rFonts w:hint="eastAsia"/>
          <w:b/>
          <w:bCs/>
        </w:rPr>
        <w:t>Zvi</w:t>
      </w:r>
      <w:proofErr w:type="spellEnd"/>
      <w:r>
        <w:rPr>
          <w:rFonts w:hint="eastAsia"/>
          <w:b/>
          <w:bCs/>
        </w:rPr>
        <w:t xml:space="preserve"> Eckstein JPE 1984 A Model of Agricultural Supply. Vol. 92, No. 1 (Feb., 1984), pp. 1-</w:t>
      </w:r>
      <w:proofErr w:type="gramStart"/>
      <w:r>
        <w:rPr>
          <w:rFonts w:hint="eastAsia"/>
          <w:b/>
          <w:bCs/>
        </w:rPr>
        <w:t>19.</w:t>
      </w:r>
      <w:r>
        <w:rPr>
          <w:rFonts w:hint="eastAsia"/>
          <w:b/>
          <w:bCs/>
        </w:rPr>
        <w:t>的主要观点</w:t>
      </w:r>
      <w:proofErr w:type="gramEnd"/>
      <w:r>
        <w:rPr>
          <w:rFonts w:hint="eastAsia"/>
          <w:b/>
          <w:bCs/>
        </w:rPr>
        <w:t>、文章的结构框</w:t>
      </w:r>
      <w:r>
        <w:rPr>
          <w:rFonts w:hint="eastAsia"/>
          <w:b/>
          <w:bCs/>
        </w:rPr>
        <w:lastRenderedPageBreak/>
        <w:t>架、文章创新点、不足之处以及学习收获。</w:t>
      </w:r>
    </w:p>
    <w:p w:rsidR="00AA459E" w:rsidRDefault="00560858">
      <w:pPr>
        <w:ind w:firstLine="405"/>
      </w:pPr>
      <w:r>
        <w:rPr>
          <w:rFonts w:ascii="仿宋" w:eastAsia="仿宋" w:hAnsi="仿宋" w:cs="仿宋" w:hint="eastAsia"/>
          <w:highlight w:val="lightGray"/>
        </w:rPr>
        <w:t>文章构建了一个动态线性理性预期模型，为利用时间序列观测值研究农产品价格对农业生产和土地资源配置的影响提供了框架。</w:t>
      </w:r>
      <w:r>
        <w:rPr>
          <w:rFonts w:hint="eastAsia"/>
        </w:rPr>
        <w:t>农民土地利用的最优配置由上一期土地分配的线性函数、未来产品的预期价格和其他外生变量决定。在理性预期和价格外生给定条件</w:t>
      </w:r>
      <w:r>
        <w:rPr>
          <w:rFonts w:hint="eastAsia"/>
        </w:rPr>
        <w:t>下的小型开放经济，可以用线性回归模型的封闭形式模拟决策规则和随机过程。</w:t>
      </w:r>
    </w:p>
    <w:p w:rsidR="00AA459E" w:rsidRDefault="00560858">
      <w:pPr>
        <w:ind w:firstLine="405"/>
      </w:pPr>
      <w:r>
        <w:rPr>
          <w:rFonts w:hint="eastAsia"/>
        </w:rPr>
        <w:t>引言部分介绍了意图</w:t>
      </w:r>
      <w:r>
        <w:rPr>
          <w:rFonts w:ascii="仿宋" w:eastAsia="仿宋" w:hAnsi="仿宋" w:cs="仿宋" w:hint="eastAsia"/>
          <w:highlight w:val="lightGray"/>
        </w:rPr>
        <w:t>构建价格波动对生产决策影响的理性预期模型。</w:t>
      </w:r>
      <w:r>
        <w:rPr>
          <w:rFonts w:hint="eastAsia"/>
        </w:rPr>
        <w:t>第一部分构造了理性预期模型，揭示了作物面积波动的蛛网现象。第二部分利用埃及</w:t>
      </w:r>
      <w:r>
        <w:rPr>
          <w:rFonts w:hint="eastAsia"/>
        </w:rPr>
        <w:t>1913-1969</w:t>
      </w:r>
      <w:r>
        <w:rPr>
          <w:rFonts w:hint="eastAsia"/>
        </w:rPr>
        <w:t>年的数据，采用最大似然估计并检验了模型。第三部分做了总结。</w:t>
      </w:r>
    </w:p>
    <w:p w:rsidR="00AA459E" w:rsidRDefault="00560858">
      <w:pPr>
        <w:ind w:firstLine="405"/>
      </w:pPr>
      <w:r>
        <w:rPr>
          <w:rFonts w:hint="eastAsia"/>
        </w:rPr>
        <w:t>创新之处在于模型允许：</w:t>
      </w:r>
      <w:r>
        <w:rPr>
          <w:rFonts w:hint="eastAsia"/>
        </w:rPr>
        <w:t>1</w:t>
      </w:r>
      <w:r>
        <w:rPr>
          <w:rFonts w:hint="eastAsia"/>
        </w:rPr>
        <w:t>）农民每期都能调整土地经营作物种类；</w:t>
      </w:r>
      <w:r>
        <w:rPr>
          <w:rFonts w:hint="eastAsia"/>
        </w:rPr>
        <w:t>2</w:t>
      </w:r>
      <w:r>
        <w:rPr>
          <w:rFonts w:hint="eastAsia"/>
        </w:rPr>
        <w:t>）农民所采纳的技术可动态变化。</w:t>
      </w:r>
    </w:p>
    <w:p w:rsidR="00AA459E" w:rsidRDefault="00560858">
      <w:pPr>
        <w:ind w:firstLine="405"/>
      </w:pPr>
      <w:r>
        <w:rPr>
          <w:rFonts w:hint="eastAsia"/>
        </w:rPr>
        <w:t>作者揭示了</w:t>
      </w:r>
      <w:r>
        <w:rPr>
          <w:rFonts w:ascii="仿宋" w:eastAsia="仿宋" w:hAnsi="仿宋" w:cs="仿宋" w:hint="eastAsia"/>
          <w:highlight w:val="lightGray"/>
        </w:rPr>
        <w:t>土地资源动态配置及其与农作物价格的互动是如何依赖生产技术而进行的。</w:t>
      </w:r>
    </w:p>
    <w:p w:rsidR="00AA459E" w:rsidRDefault="00560858">
      <w:pPr>
        <w:ind w:firstLine="405"/>
      </w:pPr>
      <w:r>
        <w:rPr>
          <w:rFonts w:hint="eastAsia"/>
        </w:rPr>
        <w:t>农产品的</w:t>
      </w:r>
      <w:r>
        <w:rPr>
          <w:rFonts w:ascii="仿宋" w:eastAsia="仿宋" w:hAnsi="仿宋" w:cs="仿宋" w:hint="eastAsia"/>
          <w:highlight w:val="lightGray"/>
        </w:rPr>
        <w:t>理性预期学说强调信息对于经济主体如何预期并产生经</w:t>
      </w:r>
      <w:r>
        <w:rPr>
          <w:rFonts w:ascii="仿宋" w:eastAsia="仿宋" w:hAnsi="仿宋" w:cs="仿宋" w:hint="eastAsia"/>
          <w:highlight w:val="lightGray"/>
        </w:rPr>
        <w:t>济行为的重要作用</w:t>
      </w:r>
      <w:r>
        <w:rPr>
          <w:rFonts w:hint="eastAsia"/>
        </w:rPr>
        <w:t>，把预期形成问题并纳入经济学领域进行分析，是一大贡献。</w:t>
      </w:r>
    </w:p>
    <w:p w:rsidR="00AA459E" w:rsidRDefault="00AA459E">
      <w:pPr>
        <w:ind w:firstLine="405"/>
      </w:pPr>
    </w:p>
    <w:p w:rsidR="00AA459E" w:rsidRDefault="00560858">
      <w:pPr>
        <w:ind w:firstLine="405"/>
        <w:rPr>
          <w:b/>
          <w:bCs/>
        </w:rPr>
      </w:pPr>
      <w:r>
        <w:rPr>
          <w:rFonts w:hint="eastAsia"/>
          <w:b/>
          <w:bCs/>
        </w:rPr>
        <w:t>4</w:t>
      </w:r>
      <w:proofErr w:type="gramStart"/>
      <w:r>
        <w:rPr>
          <w:rFonts w:hint="eastAsia"/>
          <w:b/>
          <w:bCs/>
        </w:rPr>
        <w:t>’</w:t>
      </w:r>
      <w:proofErr w:type="gramEnd"/>
      <w:r>
        <w:rPr>
          <w:rFonts w:hint="eastAsia"/>
          <w:b/>
          <w:bCs/>
        </w:rPr>
        <w:t>’</w:t>
      </w:r>
      <w:ins w:id="72" w:author="Sky123.Org" w:date="2016-04-07T09:20:00Z">
        <w:r>
          <w:rPr>
            <w:rFonts w:hint="eastAsia"/>
            <w:b/>
            <w:bCs/>
          </w:rPr>
          <w:t xml:space="preserve"> (</w:t>
        </w:r>
        <w:r>
          <w:rPr>
            <w:rFonts w:hint="eastAsia"/>
            <w:b/>
            <w:bCs/>
          </w:rPr>
          <w:t>可能替代第</w:t>
        </w:r>
      </w:ins>
      <w:ins w:id="73" w:author="Sky123.Org" w:date="2016-04-09T11:51:00Z">
        <w:r>
          <w:rPr>
            <w:rFonts w:hint="eastAsia"/>
            <w:b/>
            <w:bCs/>
          </w:rPr>
          <w:t>四</w:t>
        </w:r>
      </w:ins>
      <w:proofErr w:type="gramStart"/>
      <w:ins w:id="74" w:author="Sky123.Org" w:date="2016-04-07T09:20:00Z">
        <w:r>
          <w:rPr>
            <w:rFonts w:hint="eastAsia"/>
            <w:b/>
            <w:bCs/>
          </w:rPr>
          <w:t>题</w:t>
        </w:r>
      </w:ins>
      <w:ins w:id="75" w:author="Sky123.Org" w:date="2016-04-09T11:52:00Z">
        <w:r>
          <w:rPr>
            <w:rFonts w:hint="eastAsia"/>
            <w:b/>
            <w:bCs/>
          </w:rPr>
          <w:t>另</w:t>
        </w:r>
      </w:ins>
      <w:proofErr w:type="gramEnd"/>
      <w:ins w:id="76" w:author="Sky123.Org" w:date="2016-04-07T09:20:00Z">
        <w:r>
          <w:rPr>
            <w:rFonts w:hint="eastAsia"/>
            <w:b/>
            <w:bCs/>
          </w:rPr>
          <w:t>的一篇文章</w:t>
        </w:r>
        <w:r>
          <w:rPr>
            <w:rFonts w:hint="eastAsia"/>
            <w:b/>
            <w:bCs/>
          </w:rPr>
          <w:t>)</w:t>
        </w:r>
      </w:ins>
      <w:r>
        <w:rPr>
          <w:rFonts w:hint="eastAsia"/>
          <w:b/>
          <w:bCs/>
        </w:rPr>
        <w:t xml:space="preserve"> </w:t>
      </w:r>
      <w:r>
        <w:rPr>
          <w:rFonts w:hint="eastAsia"/>
          <w:b/>
          <w:bCs/>
        </w:rPr>
        <w:t>简述文献</w:t>
      </w:r>
      <w:r>
        <w:rPr>
          <w:rFonts w:hint="eastAsia"/>
          <w:b/>
          <w:bCs/>
        </w:rPr>
        <w:t xml:space="preserve"> 11-3 METHOD Mordecai Ezekiel QJE 1938 The Cobweb Theorem. Vol. 52, No. 2 (Feb., 1938), pp. 255-280. </w:t>
      </w:r>
      <w:r>
        <w:rPr>
          <w:rFonts w:hint="eastAsia"/>
          <w:b/>
          <w:bCs/>
        </w:rPr>
        <w:t>的主要观点、文章的结构框架、文章创新点、不足之处以及学习收获。</w:t>
      </w:r>
    </w:p>
    <w:p w:rsidR="00AA459E" w:rsidRDefault="00560858">
      <w:pPr>
        <w:ind w:firstLine="405"/>
      </w:pPr>
      <w:r>
        <w:rPr>
          <w:rFonts w:hint="eastAsia"/>
        </w:rPr>
        <w:t>本文对</w:t>
      </w:r>
      <w:r>
        <w:rPr>
          <w:rFonts w:hint="eastAsia"/>
        </w:rPr>
        <w:t xml:space="preserve"> </w:t>
      </w:r>
      <w:r>
        <w:rPr>
          <w:rFonts w:hint="eastAsia"/>
        </w:rPr>
        <w:t>“蛛网模型”的发展历程、观点、适用范围及未来的发展方向等作了一个综述。试图从深层次扩展蛛网定理，阐明它和新古典经济学</w:t>
      </w:r>
      <w:r>
        <w:rPr>
          <w:rFonts w:hint="eastAsia"/>
        </w:rPr>
        <w:t>和统计价格分析的关系。</w:t>
      </w:r>
    </w:p>
    <w:p w:rsidR="00AA459E" w:rsidRDefault="00560858">
      <w:pPr>
        <w:ind w:firstLine="405"/>
      </w:pPr>
      <w:r>
        <w:rPr>
          <w:rFonts w:hint="eastAsia"/>
        </w:rPr>
        <w:t>第一部分介绍了</w:t>
      </w:r>
      <w:r>
        <w:rPr>
          <w:rFonts w:ascii="仿宋" w:eastAsia="仿宋" w:hAnsi="仿宋" w:cs="仿宋" w:hint="eastAsia"/>
          <w:highlight w:val="lightGray"/>
        </w:rPr>
        <w:t>蛛网模型的发展历史</w:t>
      </w:r>
      <w:r>
        <w:rPr>
          <w:rFonts w:hint="eastAsia"/>
        </w:rPr>
        <w:t>（</w:t>
      </w:r>
      <w:proofErr w:type="spellStart"/>
      <w:r>
        <w:rPr>
          <w:rFonts w:hint="eastAsia"/>
        </w:rPr>
        <w:t>Schultz,Tinbergen</w:t>
      </w:r>
      <w:proofErr w:type="spellEnd"/>
      <w:r>
        <w:rPr>
          <w:rFonts w:hint="eastAsia"/>
        </w:rPr>
        <w:t xml:space="preserve"> and Ricci</w:t>
      </w:r>
      <w:r>
        <w:rPr>
          <w:rFonts w:hint="eastAsia"/>
        </w:rPr>
        <w:t>的相关研究）。第二部分重述了</w:t>
      </w:r>
      <w:r>
        <w:rPr>
          <w:rFonts w:ascii="仿宋" w:eastAsia="仿宋" w:hAnsi="仿宋" w:cs="仿宋" w:hint="eastAsia"/>
          <w:highlight w:val="lightGray"/>
        </w:rPr>
        <w:t>市场价格理论</w:t>
      </w:r>
      <w:r>
        <w:rPr>
          <w:rFonts w:hint="eastAsia"/>
        </w:rPr>
        <w:t>。第三部分重述了</w:t>
      </w:r>
      <w:r>
        <w:rPr>
          <w:rFonts w:ascii="仿宋" w:eastAsia="仿宋" w:hAnsi="仿宋" w:cs="仿宋" w:hint="eastAsia"/>
          <w:highlight w:val="lightGray"/>
        </w:rPr>
        <w:t>标准价格理论</w:t>
      </w:r>
      <w:r>
        <w:rPr>
          <w:rFonts w:hint="eastAsia"/>
        </w:rPr>
        <w:t>。第四部分总结了</w:t>
      </w:r>
      <w:r>
        <w:rPr>
          <w:rFonts w:ascii="仿宋" w:eastAsia="仿宋" w:hAnsi="仿宋" w:cs="仿宋" w:hint="eastAsia"/>
          <w:highlight w:val="lightGray"/>
        </w:rPr>
        <w:t>三种类型的蛛网价格理论</w:t>
      </w:r>
      <w:r>
        <w:rPr>
          <w:rFonts w:hint="eastAsia"/>
        </w:rPr>
        <w:t>，收敛型（供给弹性</w:t>
      </w:r>
      <w:r>
        <w:rPr>
          <w:rFonts w:hint="eastAsia"/>
        </w:rPr>
        <w:t>&lt;</w:t>
      </w:r>
      <w:r>
        <w:rPr>
          <w:rFonts w:hint="eastAsia"/>
        </w:rPr>
        <w:t>需求弹性）、发散型（供给弹性</w:t>
      </w:r>
      <w:r>
        <w:rPr>
          <w:rFonts w:hint="eastAsia"/>
        </w:rPr>
        <w:t>&gt;</w:t>
      </w:r>
      <w:r>
        <w:rPr>
          <w:rFonts w:hint="eastAsia"/>
        </w:rPr>
        <w:t>需求弹性）、封闭型（供给弹性</w:t>
      </w:r>
      <w:r>
        <w:rPr>
          <w:rFonts w:hint="eastAsia"/>
        </w:rPr>
        <w:t>=</w:t>
      </w:r>
      <w:r>
        <w:rPr>
          <w:rFonts w:hint="eastAsia"/>
        </w:rPr>
        <w:t>需求弹性）。第五部分以</w:t>
      </w:r>
      <w:r>
        <w:rPr>
          <w:rFonts w:ascii="仿宋" w:eastAsia="仿宋" w:hAnsi="仿宋" w:cs="仿宋" w:hint="eastAsia"/>
          <w:highlight w:val="lightGray"/>
        </w:rPr>
        <w:t>美国</w:t>
      </w:r>
      <w:r>
        <w:rPr>
          <w:rFonts w:ascii="仿宋" w:eastAsia="仿宋" w:hAnsi="仿宋" w:cs="仿宋" w:hint="eastAsia"/>
          <w:highlight w:val="lightGray"/>
        </w:rPr>
        <w:t>1921-1936</w:t>
      </w:r>
      <w:r>
        <w:rPr>
          <w:rFonts w:ascii="仿宋" w:eastAsia="仿宋" w:hAnsi="仿宋" w:cs="仿宋" w:hint="eastAsia"/>
          <w:highlight w:val="lightGray"/>
        </w:rPr>
        <w:t>年土豆价格产量数据证明蛛网模型的存在性</w:t>
      </w:r>
      <w:r>
        <w:rPr>
          <w:rFonts w:hint="eastAsia"/>
        </w:rPr>
        <w:t>。第六部分</w:t>
      </w:r>
      <w:r>
        <w:rPr>
          <w:rFonts w:ascii="仿宋" w:eastAsia="仿宋" w:hAnsi="仿宋" w:cs="仿宋" w:hint="eastAsia"/>
          <w:highlight w:val="lightGray"/>
        </w:rPr>
        <w:t>探讨了蛛网模型的适用范围</w:t>
      </w:r>
      <w:r>
        <w:rPr>
          <w:rFonts w:hint="eastAsia"/>
        </w:rPr>
        <w:t>。第七部分说明蛛网模型对研究经济均衡现象的启示。</w:t>
      </w:r>
    </w:p>
    <w:p w:rsidR="00AA459E" w:rsidRDefault="00560858">
      <w:pPr>
        <w:ind w:firstLine="405"/>
      </w:pPr>
      <w:r>
        <w:rPr>
          <w:rFonts w:hint="eastAsia"/>
        </w:rPr>
        <w:t>突破了市场竞争使得</w:t>
      </w:r>
      <w:r>
        <w:rPr>
          <w:rFonts w:hint="eastAsia"/>
        </w:rPr>
        <w:fldChar w:fldCharType="begin"/>
      </w:r>
      <w:r>
        <w:rPr>
          <w:rFonts w:hint="eastAsia"/>
        </w:rPr>
        <w:instrText xml:space="preserve"> HYPERLINK "http://baike.so.com/doc/750929-794798.html" \t "_blank" </w:instrText>
      </w:r>
      <w:r>
        <w:rPr>
          <w:rFonts w:hint="eastAsia"/>
        </w:rPr>
        <w:fldChar w:fldCharType="separate"/>
      </w:r>
      <w:r>
        <w:rPr>
          <w:rFonts w:hint="eastAsia"/>
        </w:rPr>
        <w:t>供给量</w:t>
      </w:r>
      <w:r>
        <w:rPr>
          <w:rFonts w:hint="eastAsia"/>
        </w:rPr>
        <w:fldChar w:fldCharType="end"/>
      </w:r>
      <w:r>
        <w:rPr>
          <w:rFonts w:hint="eastAsia"/>
        </w:rPr>
        <w:t>和价格自动恢复均衡的古典经济理论，蛛网理论却证明均衡一旦被打破，经济系统并不一定自动恢复，并以弹性的视角将蛛网理论类型化。</w:t>
      </w:r>
    </w:p>
    <w:p w:rsidR="00AA459E" w:rsidRDefault="00560858">
      <w:pPr>
        <w:ind w:firstLine="405"/>
      </w:pPr>
      <w:r>
        <w:rPr>
          <w:rFonts w:hint="eastAsia"/>
        </w:rPr>
        <w:t>模型假设价格由</w:t>
      </w:r>
      <w:r>
        <w:rPr>
          <w:rFonts w:hint="eastAsia"/>
        </w:rPr>
        <w:fldChar w:fldCharType="begin"/>
      </w:r>
      <w:r>
        <w:rPr>
          <w:rFonts w:hint="eastAsia"/>
        </w:rPr>
        <w:instrText xml:space="preserve"> HYPERLINK "http://baike.so.com/doc/750929-794798.html" \t "_blank" </w:instrText>
      </w:r>
      <w:r>
        <w:rPr>
          <w:rFonts w:hint="eastAsia"/>
        </w:rPr>
        <w:fldChar w:fldCharType="separate"/>
      </w:r>
      <w:r>
        <w:rPr>
          <w:rFonts w:hint="eastAsia"/>
        </w:rPr>
        <w:t>供给量</w:t>
      </w:r>
      <w:r>
        <w:rPr>
          <w:rFonts w:hint="eastAsia"/>
        </w:rPr>
        <w:fldChar w:fldCharType="end"/>
      </w:r>
      <w:r>
        <w:rPr>
          <w:rFonts w:hint="eastAsia"/>
        </w:rPr>
        <w:t>决定</w:t>
      </w:r>
      <w:r>
        <w:rPr>
          <w:rFonts w:hint="eastAsia"/>
        </w:rPr>
        <w:t>,</w:t>
      </w:r>
      <w:r>
        <w:rPr>
          <w:rFonts w:hint="eastAsia"/>
        </w:rPr>
        <w:t>供给量由上期的市场价格决定，而实际中生产者会依据自己的经验，纠正预期价格</w:t>
      </w:r>
      <w:r>
        <w:rPr>
          <w:rFonts w:hint="eastAsia"/>
        </w:rPr>
        <w:t>逼近实际价格。</w:t>
      </w:r>
    </w:p>
    <w:p w:rsidR="00AA459E" w:rsidRDefault="00560858">
      <w:pPr>
        <w:ind w:firstLine="405"/>
      </w:pPr>
      <w:r>
        <w:rPr>
          <w:rFonts w:hint="eastAsia"/>
        </w:rPr>
        <w:t>农产品市场经常发生的蛛网型波动，会影响农业生产的稳定性。为消除或减轻农产品在市场上的波动，可以</w:t>
      </w:r>
      <w:r>
        <w:rPr>
          <w:rFonts w:hint="eastAsia"/>
        </w:rPr>
        <w:t xml:space="preserve"> (1)</w:t>
      </w:r>
      <w:r>
        <w:rPr>
          <w:rFonts w:hint="eastAsia"/>
        </w:rPr>
        <w:t>由政府运用</w:t>
      </w:r>
      <w:r>
        <w:rPr>
          <w:rFonts w:hint="eastAsia"/>
        </w:rPr>
        <w:fldChar w:fldCharType="begin"/>
      </w:r>
      <w:r>
        <w:rPr>
          <w:rFonts w:hint="eastAsia"/>
        </w:rPr>
        <w:instrText xml:space="preserve"> HYPERLINK "http://baike.so.com/doc/6186024-6399275.html" \t "_blank" </w:instrText>
      </w:r>
      <w:r>
        <w:rPr>
          <w:rFonts w:hint="eastAsia"/>
        </w:rPr>
        <w:fldChar w:fldCharType="separate"/>
      </w:r>
      <w:r>
        <w:rPr>
          <w:rFonts w:hint="eastAsia"/>
        </w:rPr>
        <w:t>支持价格</w:t>
      </w:r>
      <w:r>
        <w:rPr>
          <w:rFonts w:hint="eastAsia"/>
        </w:rPr>
        <w:fldChar w:fldCharType="end"/>
      </w:r>
      <w:r>
        <w:rPr>
          <w:rFonts w:hint="eastAsia"/>
        </w:rPr>
        <w:t>、或</w:t>
      </w:r>
      <w:hyperlink r:id="rId12" w:tgtFrame="_blank" w:history="1">
        <w:r>
          <w:rPr>
            <w:rFonts w:hint="eastAsia"/>
          </w:rPr>
          <w:t>限制价格</w:t>
        </w:r>
      </w:hyperlink>
      <w:r>
        <w:rPr>
          <w:rFonts w:hint="eastAsia"/>
        </w:rPr>
        <w:t>对市场进行干预</w:t>
      </w:r>
      <w:r>
        <w:rPr>
          <w:rFonts w:hint="eastAsia"/>
        </w:rPr>
        <w:t>;(2)</w:t>
      </w:r>
      <w:r>
        <w:rPr>
          <w:rFonts w:hint="eastAsia"/>
        </w:rPr>
        <w:t>运用期货市场来进行调节。</w:t>
      </w:r>
    </w:p>
    <w:p w:rsidR="00AA459E" w:rsidRDefault="00AA459E">
      <w:pPr>
        <w:ind w:firstLine="405"/>
      </w:pPr>
    </w:p>
    <w:p w:rsidR="00AA459E" w:rsidRDefault="00560858">
      <w:pPr>
        <w:ind w:firstLine="405"/>
        <w:rPr>
          <w:b/>
          <w:bCs/>
        </w:rPr>
      </w:pPr>
      <w:r>
        <w:rPr>
          <w:rFonts w:hint="eastAsia"/>
          <w:b/>
          <w:bCs/>
        </w:rPr>
        <w:t>4</w:t>
      </w:r>
      <w:proofErr w:type="gramStart"/>
      <w:r>
        <w:rPr>
          <w:rFonts w:hint="eastAsia"/>
          <w:b/>
          <w:bCs/>
        </w:rPr>
        <w:t>’</w:t>
      </w:r>
      <w:proofErr w:type="gramEnd"/>
      <w:r>
        <w:rPr>
          <w:rFonts w:hint="eastAsia"/>
          <w:b/>
          <w:bCs/>
        </w:rPr>
        <w:t>’’</w:t>
      </w:r>
      <w:ins w:id="77" w:author="Sky123.Org" w:date="2016-04-07T09:20:00Z">
        <w:r>
          <w:rPr>
            <w:rFonts w:hint="eastAsia"/>
            <w:b/>
            <w:bCs/>
          </w:rPr>
          <w:t xml:space="preserve"> (</w:t>
        </w:r>
        <w:r>
          <w:rPr>
            <w:rFonts w:hint="eastAsia"/>
            <w:b/>
            <w:bCs/>
          </w:rPr>
          <w:t>可能替代第</w:t>
        </w:r>
      </w:ins>
      <w:ins w:id="78" w:author="Sky123.Org" w:date="2016-04-09T11:51:00Z">
        <w:r>
          <w:rPr>
            <w:rFonts w:hint="eastAsia"/>
            <w:b/>
            <w:bCs/>
          </w:rPr>
          <w:t>四</w:t>
        </w:r>
      </w:ins>
      <w:ins w:id="79" w:author="Sky123.Org" w:date="2016-04-07T09:20:00Z">
        <w:r>
          <w:rPr>
            <w:rFonts w:hint="eastAsia"/>
            <w:b/>
            <w:bCs/>
          </w:rPr>
          <w:t>题的</w:t>
        </w:r>
      </w:ins>
      <w:ins w:id="80" w:author="Sky123.Org" w:date="2016-04-09T11:52:00Z">
        <w:r>
          <w:rPr>
            <w:rFonts w:hint="eastAsia"/>
            <w:b/>
            <w:bCs/>
          </w:rPr>
          <w:t>又</w:t>
        </w:r>
      </w:ins>
      <w:ins w:id="81" w:author="Sky123.Org" w:date="2016-04-07T09:20:00Z">
        <w:r>
          <w:rPr>
            <w:rFonts w:hint="eastAsia"/>
            <w:b/>
            <w:bCs/>
          </w:rPr>
          <w:t>一篇文章</w:t>
        </w:r>
        <w:r>
          <w:rPr>
            <w:rFonts w:hint="eastAsia"/>
            <w:b/>
            <w:bCs/>
          </w:rPr>
          <w:t>)</w:t>
        </w:r>
      </w:ins>
      <w:r>
        <w:rPr>
          <w:rFonts w:hint="eastAsia"/>
          <w:b/>
          <w:bCs/>
        </w:rPr>
        <w:t xml:space="preserve"> </w:t>
      </w:r>
      <w:r>
        <w:rPr>
          <w:rFonts w:hint="eastAsia"/>
          <w:b/>
          <w:bCs/>
        </w:rPr>
        <w:t>简述文献</w:t>
      </w:r>
      <w:r>
        <w:rPr>
          <w:rFonts w:hint="eastAsia"/>
          <w:b/>
          <w:bCs/>
        </w:rPr>
        <w:t xml:space="preserve"> 11-4 METHOD Marc </w:t>
      </w:r>
      <w:proofErr w:type="spellStart"/>
      <w:r>
        <w:rPr>
          <w:rFonts w:hint="eastAsia"/>
          <w:b/>
          <w:bCs/>
        </w:rPr>
        <w:t>Nerlove</w:t>
      </w:r>
      <w:proofErr w:type="spellEnd"/>
      <w:r>
        <w:rPr>
          <w:rFonts w:hint="eastAsia"/>
          <w:b/>
          <w:bCs/>
        </w:rPr>
        <w:t xml:space="preserve"> QJE 1958 Adaptive Expectations and Cobweb Phenomena. Vol. 72, No. 2 (May, 1958), pp. 227-240 </w:t>
      </w:r>
      <w:r>
        <w:rPr>
          <w:rFonts w:hint="eastAsia"/>
          <w:b/>
          <w:bCs/>
        </w:rPr>
        <w:t>主要观点、文章的结构框架、文章创新点、不足之处以及学习收获。</w:t>
      </w:r>
    </w:p>
    <w:p w:rsidR="00AA459E" w:rsidRDefault="00560858">
      <w:pPr>
        <w:ind w:firstLine="405"/>
      </w:pPr>
      <w:r>
        <w:rPr>
          <w:rFonts w:hint="eastAsia"/>
        </w:rPr>
        <w:t>建立了</w:t>
      </w:r>
      <w:r>
        <w:rPr>
          <w:rFonts w:ascii="仿宋" w:eastAsia="仿宋" w:hAnsi="仿宋" w:cs="仿宋" w:hint="eastAsia"/>
          <w:highlight w:val="lightGray"/>
        </w:rPr>
        <w:t>适应性预期条件下的蛛网模型</w:t>
      </w:r>
      <w:r>
        <w:rPr>
          <w:rFonts w:hint="eastAsia"/>
        </w:rPr>
        <w:t>，一定程度上突破了价格由</w:t>
      </w:r>
      <w:hyperlink r:id="rId13" w:tgtFrame="_blank" w:history="1">
        <w:r>
          <w:rPr>
            <w:rFonts w:hint="eastAsia"/>
          </w:rPr>
          <w:t>供给量</w:t>
        </w:r>
      </w:hyperlink>
      <w:r>
        <w:rPr>
          <w:rFonts w:hint="eastAsia"/>
        </w:rPr>
        <w:t>决定、供给量由上期的市场价格决定的假设。</w:t>
      </w:r>
    </w:p>
    <w:p w:rsidR="00AA459E" w:rsidRDefault="00560858">
      <w:pPr>
        <w:ind w:firstLine="405"/>
        <w:rPr>
          <w:rFonts w:ascii="仿宋" w:eastAsia="仿宋" w:hAnsi="仿宋" w:cs="仿宋"/>
          <w:highlight w:val="lightGray"/>
        </w:rPr>
      </w:pPr>
      <w:r>
        <w:rPr>
          <w:rFonts w:hint="eastAsia"/>
        </w:rPr>
        <w:t>第一部分介绍蛛网模型的概念，推导了期望价格的表达式。第二部分评述了蛛网理论的现有成果。第三部分构建了适应性预期条件下的蛛网模型。第四部分</w:t>
      </w:r>
      <w:r>
        <w:rPr>
          <w:rFonts w:ascii="仿宋" w:eastAsia="仿宋" w:hAnsi="仿宋" w:cs="仿宋" w:hint="eastAsia"/>
          <w:highlight w:val="lightGray"/>
        </w:rPr>
        <w:t>引入调整系数，给出了模型的另一种表达方式</w:t>
      </w:r>
      <w:r>
        <w:rPr>
          <w:rFonts w:hint="eastAsia"/>
        </w:rPr>
        <w:t>。第五部分估计了模型。第六部分进一步拓展了模型（将长期供给、长期需求、均衡需求、均衡供给四个变量加入方程中）。</w:t>
      </w:r>
      <w:r>
        <w:rPr>
          <w:rFonts w:ascii="仿宋" w:eastAsia="仿宋" w:hAnsi="仿宋" w:cs="仿宋" w:hint="eastAsia"/>
          <w:highlight w:val="lightGray"/>
        </w:rPr>
        <w:t>【</w:t>
      </w:r>
      <w:r>
        <w:rPr>
          <w:rFonts w:ascii="仿宋" w:eastAsia="仿宋" w:hAnsi="仿宋" w:cs="仿宋" w:hint="eastAsia"/>
          <w:highlight w:val="lightGray"/>
          <w:u w:val="single"/>
        </w:rPr>
        <w:t>概念→评述→构建模型→变形的模型→模型估计→模型拓展</w:t>
      </w:r>
      <w:r>
        <w:rPr>
          <w:rFonts w:ascii="仿宋" w:eastAsia="仿宋" w:hAnsi="仿宋" w:cs="仿宋" w:hint="eastAsia"/>
          <w:highlight w:val="lightGray"/>
        </w:rPr>
        <w:t>】</w:t>
      </w:r>
    </w:p>
    <w:p w:rsidR="00AA459E" w:rsidRDefault="00AA459E">
      <w:pPr>
        <w:ind w:firstLine="405"/>
        <w:rPr>
          <w:rFonts w:ascii="仿宋" w:eastAsia="仿宋" w:hAnsi="仿宋" w:cs="仿宋"/>
          <w:highlight w:val="lightGray"/>
        </w:rPr>
      </w:pPr>
    </w:p>
    <w:p w:rsidR="00AA459E" w:rsidRDefault="00560858">
      <w:pPr>
        <w:ind w:firstLine="405"/>
        <w:rPr>
          <w:b/>
          <w:bCs/>
        </w:rPr>
      </w:pPr>
      <w:r>
        <w:rPr>
          <w:rFonts w:hint="eastAsia"/>
          <w:b/>
          <w:bCs/>
        </w:rPr>
        <w:t xml:space="preserve">5. </w:t>
      </w:r>
      <w:r>
        <w:rPr>
          <w:rFonts w:hint="eastAsia"/>
          <w:b/>
          <w:bCs/>
        </w:rPr>
        <w:t>简述文献</w:t>
      </w:r>
      <w:r>
        <w:rPr>
          <w:rFonts w:hint="eastAsia"/>
          <w:b/>
          <w:bCs/>
        </w:rPr>
        <w:t xml:space="preserve"> 2-1.AM Miranda AER 1988 The Effects of Commo</w:t>
      </w:r>
      <w:r>
        <w:rPr>
          <w:rFonts w:hint="eastAsia"/>
          <w:b/>
          <w:bCs/>
        </w:rPr>
        <w:t xml:space="preserve">dity Price Stabilization </w:t>
      </w:r>
      <w:r>
        <w:rPr>
          <w:rFonts w:hint="eastAsia"/>
          <w:b/>
          <w:bCs/>
        </w:rPr>
        <w:lastRenderedPageBreak/>
        <w:t xml:space="preserve">Programs. Vol. 78, No. 1 (Mar., 1988), pp. 46-58. </w:t>
      </w:r>
      <w:r>
        <w:rPr>
          <w:rFonts w:hint="eastAsia"/>
          <w:b/>
          <w:bCs/>
        </w:rPr>
        <w:t>的主要观点、文章的结构框架、文章创新点、不足之处以及学习收获。</w:t>
      </w:r>
    </w:p>
    <w:p w:rsidR="00AA459E" w:rsidRDefault="00560858">
      <w:pPr>
        <w:ind w:firstLine="405"/>
      </w:pPr>
      <w:r>
        <w:rPr>
          <w:rFonts w:hint="eastAsia"/>
        </w:rPr>
        <w:t>政府在公开市场上买进或卖出商品，原本意图稳定价格，但利用大豆市场的随机模拟分析表明，该类价格支持政策</w:t>
      </w:r>
      <w:r>
        <w:rPr>
          <w:rFonts w:hint="eastAsia"/>
        </w:rPr>
        <w:t>(</w:t>
      </w:r>
      <w:r>
        <w:rPr>
          <w:rFonts w:hint="eastAsia"/>
        </w:rPr>
        <w:t>项目</w:t>
      </w:r>
      <w:r>
        <w:rPr>
          <w:rFonts w:hint="eastAsia"/>
        </w:rPr>
        <w:t>)</w:t>
      </w:r>
      <w:r>
        <w:rPr>
          <w:rFonts w:hint="eastAsia"/>
        </w:rPr>
        <w:t>不仅</w:t>
      </w:r>
      <w:r>
        <w:rPr>
          <w:rFonts w:ascii="仿宋" w:eastAsia="仿宋" w:hAnsi="仿宋" w:cs="仿宋" w:hint="eastAsia"/>
          <w:highlight w:val="lightGray"/>
        </w:rPr>
        <w:t>降低了长期价格，也使得生产者收益愈发不稳定</w:t>
      </w:r>
      <w:r>
        <w:rPr>
          <w:rFonts w:hint="eastAsia"/>
        </w:rPr>
        <w:t>。</w:t>
      </w:r>
    </w:p>
    <w:p w:rsidR="00AA459E" w:rsidRDefault="00560858">
      <w:pPr>
        <w:ind w:firstLine="405"/>
      </w:pPr>
      <w:r>
        <w:rPr>
          <w:rFonts w:hint="eastAsia"/>
        </w:rPr>
        <w:t>引言部分交待了作者评估价格支持计划的写作动机。第一部分阐释了市场模型以及计算理性预期均衡的方法。第三部分利用随机模拟，分析福利效应以及政府支</w:t>
      </w:r>
      <w:r>
        <w:rPr>
          <w:rFonts w:hint="eastAsia"/>
        </w:rPr>
        <w:t>出成本。第四部分进行了总结。</w:t>
      </w:r>
    </w:p>
    <w:p w:rsidR="00AA459E" w:rsidRDefault="00560858">
      <w:pPr>
        <w:ind w:firstLine="405"/>
      </w:pPr>
      <w:r>
        <w:rPr>
          <w:rFonts w:ascii="仿宋" w:eastAsia="仿宋" w:hAnsi="仿宋" w:cs="仿宋" w:hint="eastAsia"/>
          <w:highlight w:val="lightGray"/>
        </w:rPr>
        <w:t>所构建的理性预期模型，纳入了私人储藏、预期生产量、可耗尽的政府储备以及政府不同的支持释放价格，是对传统模型框架的动态化调整</w:t>
      </w:r>
      <w:r>
        <w:rPr>
          <w:rFonts w:hint="eastAsia"/>
        </w:rPr>
        <w:t>。</w:t>
      </w:r>
    </w:p>
    <w:p w:rsidR="00AA459E" w:rsidRDefault="00560858">
      <w:pPr>
        <w:ind w:firstLine="405"/>
      </w:pPr>
      <w:r>
        <w:rPr>
          <w:rFonts w:hint="eastAsia"/>
        </w:rPr>
        <w:t>文章利用</w:t>
      </w:r>
      <w:r>
        <w:rPr>
          <w:rFonts w:hint="eastAsia"/>
        </w:rPr>
        <w:t>1951-1980</w:t>
      </w:r>
      <w:r>
        <w:rPr>
          <w:rFonts w:hint="eastAsia"/>
        </w:rPr>
        <w:t>年美国大豆数据，考察价格支持政策对相关主体福利的影响，但未曾考虑宏观因素，比如，该计划对大豆国际市场的影响。</w:t>
      </w:r>
    </w:p>
    <w:p w:rsidR="00AA459E" w:rsidRDefault="00560858">
      <w:pPr>
        <w:ind w:firstLine="405"/>
      </w:pPr>
      <w:r>
        <w:rPr>
          <w:rFonts w:hint="eastAsia"/>
        </w:rPr>
        <w:t>政策所能达到的效果，可能与制定者的出发点相悖，尤其以长期视角来观察。用严谨的方法评估经验事实，才能增进我们对政策效果的认知。</w:t>
      </w:r>
    </w:p>
    <w:p w:rsidR="00AA459E" w:rsidRDefault="00AA459E">
      <w:pPr>
        <w:ind w:firstLine="405"/>
      </w:pPr>
    </w:p>
    <w:p w:rsidR="00AA459E" w:rsidRDefault="00560858">
      <w:pPr>
        <w:ind w:firstLine="405"/>
        <w:rPr>
          <w:b/>
          <w:bCs/>
        </w:rPr>
      </w:pPr>
      <w:r>
        <w:rPr>
          <w:rFonts w:hint="eastAsia"/>
          <w:b/>
          <w:bCs/>
        </w:rPr>
        <w:t>5</w:t>
      </w:r>
      <w:proofErr w:type="gramStart"/>
      <w:r>
        <w:rPr>
          <w:rFonts w:hint="eastAsia"/>
          <w:b/>
          <w:bCs/>
        </w:rPr>
        <w:t>’</w:t>
      </w:r>
      <w:proofErr w:type="gramEnd"/>
      <w:ins w:id="82" w:author="Sky123.Org" w:date="2016-04-07T09:20:00Z">
        <w:r>
          <w:rPr>
            <w:rFonts w:hint="eastAsia"/>
            <w:b/>
            <w:bCs/>
          </w:rPr>
          <w:t xml:space="preserve"> (</w:t>
        </w:r>
        <w:r>
          <w:rPr>
            <w:rFonts w:hint="eastAsia"/>
            <w:b/>
            <w:bCs/>
          </w:rPr>
          <w:t>可能替代第五题的一篇文章</w:t>
        </w:r>
        <w:r>
          <w:rPr>
            <w:rFonts w:hint="eastAsia"/>
            <w:b/>
            <w:bCs/>
          </w:rPr>
          <w:t>)</w:t>
        </w:r>
      </w:ins>
      <w:r>
        <w:rPr>
          <w:rFonts w:hint="eastAsia"/>
          <w:b/>
          <w:bCs/>
        </w:rPr>
        <w:t xml:space="preserve"> </w:t>
      </w:r>
      <w:r>
        <w:rPr>
          <w:rFonts w:hint="eastAsia"/>
          <w:b/>
          <w:bCs/>
        </w:rPr>
        <w:t>简述文献</w:t>
      </w:r>
      <w:r>
        <w:rPr>
          <w:rFonts w:hint="eastAsia"/>
          <w:b/>
          <w:bCs/>
        </w:rPr>
        <w:t xml:space="preserve"> 2-4 AM Chambers  JPE 19</w:t>
      </w:r>
      <w:r>
        <w:rPr>
          <w:rFonts w:hint="eastAsia"/>
          <w:b/>
          <w:bCs/>
        </w:rPr>
        <w:t xml:space="preserve">96 A Theory of Commodity Price Fluctuations. Vol. 104, No. 5 (Oct., 1996), pp. 924-957 </w:t>
      </w:r>
      <w:r>
        <w:rPr>
          <w:rFonts w:hint="eastAsia"/>
          <w:b/>
          <w:bCs/>
        </w:rPr>
        <w:t>的主要观点、文章的结构框架、文章创新点、不足之处以及学习收获。</w:t>
      </w:r>
    </w:p>
    <w:p w:rsidR="00AA459E" w:rsidRDefault="00560858">
      <w:pPr>
        <w:ind w:firstLine="405"/>
      </w:pPr>
      <w:r>
        <w:rPr>
          <w:rFonts w:hint="eastAsia"/>
        </w:rPr>
        <w:t>文章主要研究了</w:t>
      </w:r>
      <w:r>
        <w:rPr>
          <w:rFonts w:ascii="仿宋" w:eastAsia="仿宋" w:hAnsi="仿宋" w:cs="仿宋" w:hint="eastAsia"/>
          <w:highlight w:val="lightGray"/>
        </w:rPr>
        <w:t>供给冲击下可存储商品的价格波动问题</w:t>
      </w:r>
      <w:r>
        <w:rPr>
          <w:rFonts w:hint="eastAsia"/>
        </w:rPr>
        <w:t>，证明了</w:t>
      </w:r>
      <w:r>
        <w:rPr>
          <w:rFonts w:ascii="仿宋" w:eastAsia="仿宋" w:hAnsi="仿宋" w:cs="仿宋" w:hint="eastAsia"/>
          <w:highlight w:val="lightGray"/>
        </w:rPr>
        <w:t>静态理性预期均衡是可以预测的</w:t>
      </w:r>
      <w:r>
        <w:rPr>
          <w:rFonts w:hint="eastAsia"/>
        </w:rPr>
        <w:t>，而</w:t>
      </w:r>
      <w:r>
        <w:rPr>
          <w:rFonts w:hint="eastAsia"/>
        </w:rPr>
        <w:t xml:space="preserve">knowledge of quantities of production and storage </w:t>
      </w:r>
      <w:r>
        <w:rPr>
          <w:rFonts w:hint="eastAsia"/>
        </w:rPr>
        <w:t>在预测中扮演了重要角色。</w:t>
      </w:r>
    </w:p>
    <w:p w:rsidR="00AA459E" w:rsidRDefault="00560858">
      <w:pPr>
        <w:ind w:firstLine="405"/>
      </w:pPr>
      <w:r>
        <w:rPr>
          <w:rFonts w:hint="eastAsia"/>
        </w:rPr>
        <w:t>引言部分介绍了本文研究的创新点。第一部分构建了理性预期的均衡</w:t>
      </w:r>
      <w:r>
        <w:rPr>
          <w:rFonts w:hint="eastAsia"/>
        </w:rPr>
        <w:t>价格函数。第二部分设定了三种随机冲击的形式，独立同分布（</w:t>
      </w:r>
      <w:proofErr w:type="spellStart"/>
      <w:r>
        <w:rPr>
          <w:rFonts w:hint="eastAsia"/>
        </w:rPr>
        <w:t>I.i.d</w:t>
      </w:r>
      <w:proofErr w:type="spellEnd"/>
      <w:r>
        <w:rPr>
          <w:rFonts w:hint="eastAsia"/>
        </w:rPr>
        <w:t>）、时变（</w:t>
      </w:r>
      <w:r>
        <w:rPr>
          <w:rFonts w:hint="eastAsia"/>
        </w:rPr>
        <w:t>time dependent</w:t>
      </w:r>
      <w:r>
        <w:rPr>
          <w:rFonts w:hint="eastAsia"/>
        </w:rPr>
        <w:t>）和周期性扰动。第三部分以七种农产品月度数据估计了了周期性扰动的价格决定模型。第五部分进行了总结。</w:t>
      </w:r>
    </w:p>
    <w:p w:rsidR="00AA459E" w:rsidRDefault="00560858">
      <w:pPr>
        <w:ind w:firstLine="405"/>
      </w:pPr>
      <w:r>
        <w:rPr>
          <w:rFonts w:ascii="仿宋" w:eastAsia="仿宋" w:hAnsi="仿宋" w:cs="仿宋" w:hint="eastAsia"/>
          <w:highlight w:val="lightGray"/>
        </w:rPr>
        <w:t>放松了冲击为独立同分布的假设</w:t>
      </w:r>
      <w:r>
        <w:rPr>
          <w:rFonts w:hint="eastAsia"/>
        </w:rPr>
        <w:t>，而赋之以时变（</w:t>
      </w:r>
      <w:r>
        <w:rPr>
          <w:rFonts w:hint="eastAsia"/>
        </w:rPr>
        <w:t>temporally dependent</w:t>
      </w:r>
      <w:r>
        <w:rPr>
          <w:rFonts w:hint="eastAsia"/>
        </w:rPr>
        <w:t>）和周期性扰动（</w:t>
      </w:r>
      <w:r>
        <w:rPr>
          <w:rFonts w:hint="eastAsia"/>
        </w:rPr>
        <w:t>periodic disturbances</w:t>
      </w:r>
      <w:r>
        <w:rPr>
          <w:rFonts w:hint="eastAsia"/>
        </w:rPr>
        <w:t>）的特性。</w:t>
      </w:r>
    </w:p>
    <w:p w:rsidR="00AA459E" w:rsidRDefault="00560858">
      <w:pPr>
        <w:ind w:firstLine="405"/>
      </w:pPr>
      <w:r>
        <w:rPr>
          <w:rFonts w:hint="eastAsia"/>
        </w:rPr>
        <w:t>文中假定</w:t>
      </w:r>
      <w:r>
        <w:rPr>
          <w:rFonts w:ascii="仿宋" w:eastAsia="仿宋" w:hAnsi="仿宋" w:cs="仿宋" w:hint="eastAsia"/>
          <w:highlight w:val="lightGray"/>
        </w:rPr>
        <w:t>长期水平上气象扰动是序列相关的，这并不令人信服</w:t>
      </w:r>
      <w:r>
        <w:rPr>
          <w:rFonts w:hint="eastAsia"/>
        </w:rPr>
        <w:t>。</w:t>
      </w:r>
    </w:p>
    <w:p w:rsidR="00AA459E" w:rsidRDefault="00AA459E">
      <w:pPr>
        <w:ind w:firstLine="405"/>
      </w:pPr>
    </w:p>
    <w:p w:rsidR="00AA459E" w:rsidRDefault="00560858">
      <w:pPr>
        <w:ind w:firstLine="405"/>
        <w:rPr>
          <w:b/>
          <w:bCs/>
        </w:rPr>
      </w:pPr>
      <w:r>
        <w:rPr>
          <w:rFonts w:hint="eastAsia"/>
          <w:b/>
          <w:bCs/>
        </w:rPr>
        <w:t xml:space="preserve">6. </w:t>
      </w:r>
      <w:r>
        <w:rPr>
          <w:rFonts w:hint="eastAsia"/>
          <w:b/>
          <w:bCs/>
        </w:rPr>
        <w:t>简述文献</w:t>
      </w:r>
      <w:r>
        <w:rPr>
          <w:rFonts w:hint="eastAsia"/>
          <w:b/>
          <w:bCs/>
        </w:rPr>
        <w:t xml:space="preserve"> 5-1. AD Stiglitz AER 1981 Credit </w:t>
      </w:r>
      <w:r>
        <w:rPr>
          <w:rFonts w:hint="eastAsia"/>
          <w:b/>
          <w:bCs/>
        </w:rPr>
        <w:t xml:space="preserve">Rationing in Markets with Imperfect Information. Vol. 71, No. 3 (Jun., 1981), pp. 393-410. </w:t>
      </w:r>
      <w:r>
        <w:rPr>
          <w:rFonts w:hint="eastAsia"/>
          <w:b/>
          <w:bCs/>
        </w:rPr>
        <w:t>的主要观点、文章的结构框架、文章创新点、不足之处以及学习收获。</w:t>
      </w:r>
    </w:p>
    <w:p w:rsidR="00AA459E" w:rsidRDefault="00560858">
      <w:pPr>
        <w:ind w:firstLine="405"/>
      </w:pPr>
      <w:r>
        <w:rPr>
          <w:rFonts w:ascii="仿宋" w:eastAsia="仿宋" w:hAnsi="仿宋" w:cs="仿宋" w:hint="eastAsia"/>
          <w:highlight w:val="lightGray"/>
        </w:rPr>
        <w:t>当信息不对称时，价格对交易产生实质影响，扮演激励或分类的角色，并不能使市场出清</w:t>
      </w:r>
      <w:r>
        <w:rPr>
          <w:rFonts w:hint="eastAsia"/>
        </w:rPr>
        <w:t>。如信贷市场上，之所以同时存在超额需求和超额供给，是由于商品质量（借款者信用水平、偿债能力）是价格（利率）的函数，银行提高利率或增加担保要求，会将稳健性投资者拒之门外，也会促使更多借款者投</w:t>
      </w:r>
      <w:r>
        <w:rPr>
          <w:rFonts w:hint="eastAsia"/>
        </w:rPr>
        <w:t>资高风险项目。</w:t>
      </w:r>
      <w:r>
        <w:rPr>
          <w:rFonts w:ascii="仿宋" w:eastAsia="仿宋" w:hAnsi="仿宋" w:cs="仿宋" w:hint="eastAsia"/>
          <w:highlight w:val="lightGray"/>
        </w:rPr>
        <w:t>银行因此不会提高利率，信贷存在配给</w:t>
      </w:r>
      <w:r>
        <w:rPr>
          <w:rFonts w:hint="eastAsia"/>
        </w:rPr>
        <w:t>。</w:t>
      </w:r>
    </w:p>
    <w:p w:rsidR="00AA459E" w:rsidRDefault="00560858">
      <w:pPr>
        <w:ind w:firstLine="405"/>
      </w:pPr>
      <w:r>
        <w:rPr>
          <w:rFonts w:hint="eastAsia"/>
        </w:rPr>
        <w:t>前言部分交待了作者意图分析信贷</w:t>
      </w:r>
      <w:proofErr w:type="gramStart"/>
      <w:r>
        <w:rPr>
          <w:rFonts w:hint="eastAsia"/>
        </w:rPr>
        <w:t>配存在</w:t>
      </w:r>
      <w:proofErr w:type="gramEnd"/>
      <w:r>
        <w:rPr>
          <w:rFonts w:hint="eastAsia"/>
        </w:rPr>
        <w:t>配给的原因。第一部分分析</w:t>
      </w:r>
      <w:r>
        <w:rPr>
          <w:rFonts w:ascii="仿宋" w:eastAsia="仿宋" w:hAnsi="仿宋" w:cs="仿宋" w:hint="eastAsia"/>
          <w:highlight w:val="lightGray"/>
        </w:rPr>
        <w:t>利率对借款者的筛选作用</w:t>
      </w:r>
      <w:r>
        <w:rPr>
          <w:rFonts w:hint="eastAsia"/>
        </w:rPr>
        <w:t>。第二部分介绍</w:t>
      </w:r>
      <w:r>
        <w:rPr>
          <w:rFonts w:ascii="仿宋" w:eastAsia="仿宋" w:hAnsi="仿宋" w:cs="仿宋" w:hint="eastAsia"/>
          <w:highlight w:val="lightGray"/>
        </w:rPr>
        <w:t>利率对借款者投资偏好的影响</w:t>
      </w:r>
      <w:r>
        <w:rPr>
          <w:rFonts w:hint="eastAsia"/>
        </w:rPr>
        <w:t>。第三部分论证</w:t>
      </w:r>
      <w:r>
        <w:rPr>
          <w:rFonts w:ascii="仿宋" w:eastAsia="仿宋" w:hAnsi="仿宋" w:cs="仿宋" w:hint="eastAsia"/>
          <w:highlight w:val="lightGray"/>
        </w:rPr>
        <w:t>增加担保抵押也无助于提高银行的预期利润</w:t>
      </w:r>
      <w:r>
        <w:rPr>
          <w:rFonts w:hint="eastAsia"/>
        </w:rPr>
        <w:t>。第四部分放松借贷者具有同质性的假设并将模型推广到其他市场（劳动力）。第五部分进行了总结。</w:t>
      </w:r>
    </w:p>
    <w:p w:rsidR="00AA459E" w:rsidRDefault="00560858">
      <w:pPr>
        <w:ind w:firstLine="405"/>
      </w:pPr>
      <w:r>
        <w:rPr>
          <w:rFonts w:ascii="仿宋" w:eastAsia="仿宋" w:hAnsi="仿宋" w:cs="仿宋" w:hint="eastAsia"/>
          <w:highlight w:val="lightGray"/>
        </w:rPr>
        <w:t>突破了传统的价格粘性或政府约束（高利贷法）的解释</w:t>
      </w:r>
      <w:r>
        <w:rPr>
          <w:rFonts w:hint="eastAsia"/>
        </w:rPr>
        <w:t>，创造性地分析了信贷市场由于信息不对称而引起的逆向选择和道德风险，解释了超额需求和超额供给同时存在的合理性。</w:t>
      </w:r>
    </w:p>
    <w:p w:rsidR="00AA459E" w:rsidRDefault="00560858">
      <w:pPr>
        <w:ind w:firstLine="405"/>
      </w:pPr>
      <w:r>
        <w:rPr>
          <w:rFonts w:hint="eastAsia"/>
        </w:rPr>
        <w:t>不足之处：价格有时并不由供给和需求决</w:t>
      </w:r>
      <w:r>
        <w:rPr>
          <w:rFonts w:hint="eastAsia"/>
        </w:rPr>
        <w:t>定。比如，粮食期货的价格越来越受到金融流动性投机的影响。</w:t>
      </w:r>
    </w:p>
    <w:p w:rsidR="00AA459E" w:rsidRDefault="00AA459E">
      <w:pPr>
        <w:ind w:firstLine="405"/>
      </w:pPr>
    </w:p>
    <w:p w:rsidR="00AA459E" w:rsidRDefault="00560858">
      <w:pPr>
        <w:ind w:firstLine="405"/>
        <w:rPr>
          <w:b/>
          <w:bCs/>
        </w:rPr>
      </w:pPr>
      <w:r>
        <w:rPr>
          <w:rFonts w:hint="eastAsia"/>
          <w:b/>
          <w:bCs/>
        </w:rPr>
        <w:t>6</w:t>
      </w:r>
      <w:proofErr w:type="gramStart"/>
      <w:r>
        <w:rPr>
          <w:rFonts w:hint="eastAsia"/>
          <w:b/>
          <w:bCs/>
        </w:rPr>
        <w:t>’</w:t>
      </w:r>
      <w:proofErr w:type="gramEnd"/>
      <w:r>
        <w:rPr>
          <w:rFonts w:hint="eastAsia"/>
          <w:b/>
          <w:bCs/>
        </w:rPr>
        <w:t xml:space="preserve">. </w:t>
      </w:r>
      <w:ins w:id="83" w:author="Sky123.Org" w:date="2016-04-07T09:20:00Z">
        <w:r>
          <w:rPr>
            <w:rFonts w:hint="eastAsia"/>
            <w:b/>
            <w:bCs/>
          </w:rPr>
          <w:t>(</w:t>
        </w:r>
        <w:r>
          <w:rPr>
            <w:rFonts w:hint="eastAsia"/>
            <w:b/>
            <w:bCs/>
          </w:rPr>
          <w:t>可能替代第</w:t>
        </w:r>
      </w:ins>
      <w:ins w:id="84" w:author="Sky123.Org" w:date="2016-04-07T09:25:00Z">
        <w:r>
          <w:rPr>
            <w:rFonts w:hint="eastAsia"/>
            <w:b/>
            <w:bCs/>
          </w:rPr>
          <w:t>六</w:t>
        </w:r>
      </w:ins>
      <w:ins w:id="85" w:author="Sky123.Org" w:date="2016-04-07T09:20:00Z">
        <w:r>
          <w:rPr>
            <w:rFonts w:hint="eastAsia"/>
            <w:b/>
            <w:bCs/>
          </w:rPr>
          <w:t>题的一篇文章</w:t>
        </w:r>
        <w:r>
          <w:rPr>
            <w:rFonts w:hint="eastAsia"/>
            <w:b/>
            <w:bCs/>
          </w:rPr>
          <w:t>)</w:t>
        </w:r>
      </w:ins>
      <w:r>
        <w:rPr>
          <w:rFonts w:hint="eastAsia"/>
          <w:b/>
          <w:bCs/>
        </w:rPr>
        <w:t xml:space="preserve"> </w:t>
      </w:r>
      <w:r>
        <w:rPr>
          <w:rFonts w:hint="eastAsia"/>
          <w:b/>
          <w:bCs/>
        </w:rPr>
        <w:t>简述文献</w:t>
      </w:r>
      <w:r>
        <w:rPr>
          <w:rFonts w:hint="eastAsia"/>
          <w:b/>
          <w:bCs/>
        </w:rPr>
        <w:t xml:space="preserve"> 5-6 AD </w:t>
      </w:r>
      <w:proofErr w:type="spellStart"/>
      <w:r>
        <w:rPr>
          <w:rFonts w:hint="eastAsia"/>
          <w:b/>
          <w:bCs/>
        </w:rPr>
        <w:t>Zvi</w:t>
      </w:r>
      <w:proofErr w:type="spellEnd"/>
      <w:r>
        <w:rPr>
          <w:rFonts w:hint="eastAsia"/>
          <w:b/>
          <w:bCs/>
        </w:rPr>
        <w:t xml:space="preserve"> </w:t>
      </w:r>
      <w:proofErr w:type="spellStart"/>
      <w:r>
        <w:rPr>
          <w:rFonts w:hint="eastAsia"/>
          <w:b/>
          <w:bCs/>
        </w:rPr>
        <w:t>Griliches</w:t>
      </w:r>
      <w:proofErr w:type="spellEnd"/>
      <w:r>
        <w:rPr>
          <w:rFonts w:hint="eastAsia"/>
          <w:b/>
          <w:bCs/>
        </w:rPr>
        <w:t xml:space="preserve"> ECONOMETRICA 1957 Hybrid Corn An Exploration in the Economics of Technological Change. Vol. 25, No. 4 (Oct., </w:t>
      </w:r>
      <w:r>
        <w:rPr>
          <w:rFonts w:hint="eastAsia"/>
          <w:b/>
          <w:bCs/>
        </w:rPr>
        <w:lastRenderedPageBreak/>
        <w:t xml:space="preserve">1957), pp. 501-522. </w:t>
      </w:r>
      <w:r>
        <w:rPr>
          <w:rFonts w:hint="eastAsia"/>
          <w:b/>
          <w:bCs/>
        </w:rPr>
        <w:t>的主要观点、文章的结构框架、文章创新点、不足之处以及学习收获。</w:t>
      </w:r>
    </w:p>
    <w:p w:rsidR="00AA459E" w:rsidRDefault="00560858">
      <w:pPr>
        <w:ind w:firstLine="405"/>
      </w:pPr>
      <w:r>
        <w:rPr>
          <w:rFonts w:hint="eastAsia"/>
        </w:rPr>
        <w:t>美国某些州杂种玉米的</w:t>
      </w:r>
      <w:r>
        <w:rPr>
          <w:rFonts w:ascii="仿宋" w:eastAsia="仿宋" w:hAnsi="仿宋" w:cs="仿宋" w:hint="eastAsia"/>
          <w:highlight w:val="lightGray"/>
        </w:rPr>
        <w:t>技术采纳度低</w:t>
      </w:r>
      <w:r>
        <w:rPr>
          <w:rFonts w:hint="eastAsia"/>
        </w:rPr>
        <w:t>，种子生</w:t>
      </w:r>
      <w:r>
        <w:rPr>
          <w:rFonts w:hint="eastAsia"/>
        </w:rPr>
        <w:t>产商的</w:t>
      </w:r>
      <w:r>
        <w:rPr>
          <w:rFonts w:ascii="仿宋" w:eastAsia="仿宋" w:hAnsi="仿宋" w:cs="仿宋" w:hint="eastAsia"/>
          <w:highlight w:val="lightGray"/>
        </w:rPr>
        <w:t>进入也存在时滞</w:t>
      </w:r>
      <w:r>
        <w:rPr>
          <w:rFonts w:hint="eastAsia"/>
        </w:rPr>
        <w:t>，</w:t>
      </w:r>
      <w:r>
        <w:rPr>
          <w:rFonts w:ascii="仿宋" w:eastAsia="仿宋" w:hAnsi="仿宋" w:cs="仿宋" w:hint="eastAsia"/>
          <w:highlight w:val="lightGray"/>
        </w:rPr>
        <w:t>原因在于这些地区杂种玉米种植的盈利水平低</w:t>
      </w:r>
      <w:r>
        <w:rPr>
          <w:rFonts w:hint="eastAsia"/>
        </w:rPr>
        <w:t>。</w:t>
      </w:r>
      <w:r>
        <w:rPr>
          <w:rFonts w:hint="eastAsia"/>
        </w:rPr>
        <w:t xml:space="preserve"> </w:t>
      </w:r>
    </w:p>
    <w:p w:rsidR="00AA459E" w:rsidRDefault="00560858">
      <w:pPr>
        <w:ind w:firstLine="405"/>
      </w:pPr>
      <w:r>
        <w:rPr>
          <w:rFonts w:hint="eastAsia"/>
        </w:rPr>
        <w:t>引言部分交待了研究杂种玉米应用存在地区差异的写作动机。第二部分</w:t>
      </w:r>
      <w:r>
        <w:rPr>
          <w:rFonts w:ascii="仿宋" w:eastAsia="仿宋" w:hAnsi="仿宋" w:cs="仿宋" w:hint="eastAsia"/>
          <w:highlight w:val="lightGray"/>
        </w:rPr>
        <w:t>构建</w:t>
      </w:r>
      <w:proofErr w:type="gramStart"/>
      <w:r>
        <w:rPr>
          <w:rFonts w:ascii="仿宋" w:eastAsia="仿宋" w:hAnsi="仿宋" w:cs="仿宋" w:hint="eastAsia"/>
          <w:highlight w:val="lightGray"/>
        </w:rPr>
        <w:t>逻辑斯蒂增长</w:t>
      </w:r>
      <w:proofErr w:type="gramEnd"/>
      <w:r>
        <w:rPr>
          <w:rFonts w:ascii="仿宋" w:eastAsia="仿宋" w:hAnsi="仿宋" w:cs="仿宋" w:hint="eastAsia"/>
          <w:highlight w:val="lightGray"/>
        </w:rPr>
        <w:t>函数</w:t>
      </w:r>
      <w:r>
        <w:rPr>
          <w:rFonts w:hint="eastAsia"/>
        </w:rPr>
        <w:t>描述杂种玉米的技术初始水平（</w:t>
      </w:r>
      <w:r>
        <w:rPr>
          <w:rFonts w:hint="eastAsia"/>
        </w:rPr>
        <w:t>origins</w:t>
      </w:r>
      <w:r>
        <w:rPr>
          <w:rFonts w:hint="eastAsia"/>
        </w:rPr>
        <w:t>）、采纳速率（</w:t>
      </w:r>
      <w:r>
        <w:rPr>
          <w:rFonts w:hint="eastAsia"/>
        </w:rPr>
        <w:t>slopes</w:t>
      </w:r>
      <w:r>
        <w:rPr>
          <w:rFonts w:hint="eastAsia"/>
        </w:rPr>
        <w:t>）和当前采纳水平（</w:t>
      </w:r>
      <w:r>
        <w:rPr>
          <w:rFonts w:hint="eastAsia"/>
        </w:rPr>
        <w:t>ceiling</w:t>
      </w:r>
      <w:r>
        <w:rPr>
          <w:rFonts w:hint="eastAsia"/>
        </w:rPr>
        <w:t>）。第三部分阐释了新技术的供给问题（</w:t>
      </w:r>
      <w:r>
        <w:rPr>
          <w:rFonts w:hint="eastAsia"/>
        </w:rPr>
        <w:t>origins</w:t>
      </w:r>
      <w:r>
        <w:rPr>
          <w:rFonts w:hint="eastAsia"/>
        </w:rPr>
        <w:t>）。第四部分介绍了新技术的采纳速率问题（</w:t>
      </w:r>
      <w:r>
        <w:rPr>
          <w:rFonts w:hint="eastAsia"/>
        </w:rPr>
        <w:t>slopes</w:t>
      </w:r>
      <w:r>
        <w:rPr>
          <w:rFonts w:hint="eastAsia"/>
        </w:rPr>
        <w:t>）。第五部分讨论了技术应用的均衡水平（</w:t>
      </w:r>
      <w:r>
        <w:rPr>
          <w:rFonts w:hint="eastAsia"/>
        </w:rPr>
        <w:t>ceiling</w:t>
      </w:r>
      <w:r>
        <w:rPr>
          <w:rFonts w:hint="eastAsia"/>
        </w:rPr>
        <w:t>）。第六部分进行了总结。</w:t>
      </w:r>
    </w:p>
    <w:p w:rsidR="00AA459E" w:rsidRDefault="00560858">
      <w:pPr>
        <w:ind w:firstLine="405"/>
      </w:pPr>
      <w:r>
        <w:rPr>
          <w:rFonts w:hint="eastAsia"/>
        </w:rPr>
        <w:t>首次以经济行为考察技术的适用范围、传播速率与采纳程度，</w:t>
      </w:r>
      <w:r>
        <w:rPr>
          <w:rFonts w:ascii="仿宋" w:eastAsia="仿宋" w:hAnsi="仿宋" w:cs="仿宋" w:hint="eastAsia"/>
          <w:highlight w:val="lightGray"/>
        </w:rPr>
        <w:t>突破了前人视技术为外生给定的研究范式</w:t>
      </w:r>
      <w:r>
        <w:rPr>
          <w:rFonts w:hint="eastAsia"/>
        </w:rPr>
        <w:t>。</w:t>
      </w:r>
    </w:p>
    <w:p w:rsidR="00AA459E" w:rsidRDefault="00560858">
      <w:pPr>
        <w:ind w:firstLine="405"/>
      </w:pPr>
      <w:r>
        <w:rPr>
          <w:rFonts w:hint="eastAsia"/>
        </w:rPr>
        <w:t>关注长期技术采纳的影响因素，</w:t>
      </w:r>
      <w:r>
        <w:rPr>
          <w:rFonts w:ascii="仿宋" w:eastAsia="仿宋" w:hAnsi="仿宋" w:cs="仿宋" w:hint="eastAsia"/>
          <w:highlight w:val="lightGray"/>
        </w:rPr>
        <w:t>以不同地域的长期特征为解释变量，忽略了短期价格和收入波动的影响</w:t>
      </w:r>
      <w:r>
        <w:rPr>
          <w:rFonts w:hint="eastAsia"/>
        </w:rPr>
        <w:t>。所以，针对杂种玉米的分析不能应用到其他具有高初</w:t>
      </w:r>
      <w:r>
        <w:rPr>
          <w:rFonts w:hint="eastAsia"/>
        </w:rPr>
        <w:t>始投资的技术产品。</w:t>
      </w:r>
    </w:p>
    <w:p w:rsidR="00AA459E" w:rsidRDefault="00560858">
      <w:pPr>
        <w:ind w:firstLine="405"/>
      </w:pPr>
      <w:r>
        <w:rPr>
          <w:rFonts w:hint="eastAsia"/>
        </w:rPr>
        <w:t>作者以技术初始水平（</w:t>
      </w:r>
      <w:r>
        <w:rPr>
          <w:rFonts w:hint="eastAsia"/>
        </w:rPr>
        <w:t>origins</w:t>
      </w:r>
      <w:r>
        <w:rPr>
          <w:rFonts w:hint="eastAsia"/>
        </w:rPr>
        <w:t>）、采纳速率（</w:t>
      </w:r>
      <w:r>
        <w:rPr>
          <w:rFonts w:hint="eastAsia"/>
        </w:rPr>
        <w:t>slopes</w:t>
      </w:r>
      <w:r>
        <w:rPr>
          <w:rFonts w:hint="eastAsia"/>
        </w:rPr>
        <w:t>）和技术当前采纳水平（</w:t>
      </w:r>
      <w:r>
        <w:rPr>
          <w:rFonts w:hint="eastAsia"/>
        </w:rPr>
        <w:t>ceiling</w:t>
      </w:r>
      <w:r>
        <w:rPr>
          <w:rFonts w:hint="eastAsia"/>
        </w:rPr>
        <w:t>）三个参数，构建</w:t>
      </w:r>
      <w:proofErr w:type="gramStart"/>
      <w:r>
        <w:rPr>
          <w:rFonts w:hint="eastAsia"/>
        </w:rPr>
        <w:t>逻辑斯</w:t>
      </w:r>
      <w:proofErr w:type="gramEnd"/>
      <w:r>
        <w:rPr>
          <w:rFonts w:hint="eastAsia"/>
        </w:rPr>
        <w:t>蒂函数，简化了分析，值得借鉴。技术价值的创造在于技术的推广与使用，我国当前新的农业技术产品并不为少，但能走向田间地头的并不为多，我们也该对此类问题做更多地经济分析。</w:t>
      </w:r>
    </w:p>
    <w:p w:rsidR="00AA459E" w:rsidRDefault="00AA459E">
      <w:pPr>
        <w:ind w:firstLine="405"/>
      </w:pPr>
    </w:p>
    <w:p w:rsidR="00AA459E" w:rsidRDefault="00560858">
      <w:pPr>
        <w:ind w:firstLine="405"/>
        <w:rPr>
          <w:b/>
          <w:bCs/>
        </w:rPr>
      </w:pPr>
      <w:r>
        <w:rPr>
          <w:rFonts w:hint="eastAsia"/>
          <w:b/>
          <w:bCs/>
        </w:rPr>
        <w:t>6</w:t>
      </w:r>
      <w:proofErr w:type="gramStart"/>
      <w:r>
        <w:rPr>
          <w:rFonts w:hint="eastAsia"/>
          <w:b/>
          <w:bCs/>
        </w:rPr>
        <w:t>’</w:t>
      </w:r>
      <w:proofErr w:type="gramEnd"/>
      <w:r>
        <w:rPr>
          <w:rFonts w:hint="eastAsia"/>
          <w:b/>
          <w:bCs/>
        </w:rPr>
        <w:t>’</w:t>
      </w:r>
      <w:ins w:id="86" w:author="Sky123.Org" w:date="2016-04-07T09:20:00Z">
        <w:r>
          <w:rPr>
            <w:rFonts w:hint="eastAsia"/>
            <w:b/>
            <w:bCs/>
          </w:rPr>
          <w:t>(</w:t>
        </w:r>
        <w:r>
          <w:rPr>
            <w:rFonts w:hint="eastAsia"/>
            <w:b/>
            <w:bCs/>
          </w:rPr>
          <w:t>可能替代第</w:t>
        </w:r>
      </w:ins>
      <w:ins w:id="87" w:author="Sky123.Org" w:date="2016-04-07T09:25:00Z">
        <w:r>
          <w:rPr>
            <w:rFonts w:hint="eastAsia"/>
            <w:b/>
            <w:bCs/>
          </w:rPr>
          <w:t>六</w:t>
        </w:r>
      </w:ins>
      <w:ins w:id="88" w:author="Sky123.Org" w:date="2016-04-07T09:20:00Z">
        <w:r>
          <w:rPr>
            <w:rFonts w:hint="eastAsia"/>
            <w:b/>
            <w:bCs/>
          </w:rPr>
          <w:t>题的</w:t>
        </w:r>
      </w:ins>
      <w:ins w:id="89" w:author="Sky123.Org" w:date="2016-04-07T09:26:00Z">
        <w:r>
          <w:rPr>
            <w:rFonts w:hint="eastAsia"/>
            <w:b/>
            <w:bCs/>
          </w:rPr>
          <w:t>另</w:t>
        </w:r>
      </w:ins>
      <w:ins w:id="90" w:author="Sky123.Org" w:date="2016-04-07T09:20:00Z">
        <w:r>
          <w:rPr>
            <w:rFonts w:hint="eastAsia"/>
            <w:b/>
            <w:bCs/>
          </w:rPr>
          <w:t>一篇文章</w:t>
        </w:r>
        <w:r>
          <w:rPr>
            <w:rFonts w:hint="eastAsia"/>
            <w:b/>
            <w:bCs/>
          </w:rPr>
          <w:t>)</w:t>
        </w:r>
      </w:ins>
      <w:r>
        <w:rPr>
          <w:rFonts w:hint="eastAsia"/>
          <w:b/>
          <w:bCs/>
        </w:rPr>
        <w:t xml:space="preserve"> </w:t>
      </w:r>
      <w:r>
        <w:rPr>
          <w:rFonts w:hint="eastAsia"/>
          <w:b/>
          <w:bCs/>
        </w:rPr>
        <w:t>简述文献</w:t>
      </w:r>
      <w:r>
        <w:rPr>
          <w:rFonts w:hint="eastAsia"/>
          <w:b/>
          <w:bCs/>
        </w:rPr>
        <w:t xml:space="preserve"> 5-7 AD Deaton ECONOMETRICA 1991 Savings and Liquidity Constraints. Vol. 59, No.</w:t>
      </w:r>
      <w:r>
        <w:rPr>
          <w:rFonts w:hint="eastAsia"/>
          <w:b/>
          <w:bCs/>
        </w:rPr>
        <w:t xml:space="preserve"> 5 (Sep., 1991), pp. 1221-1248. </w:t>
      </w:r>
      <w:r>
        <w:rPr>
          <w:rFonts w:hint="eastAsia"/>
          <w:b/>
          <w:bCs/>
        </w:rPr>
        <w:t>的主要观点、文章的结构框架、文章创新点、不足之处以及学习收获。</w:t>
      </w:r>
    </w:p>
    <w:p w:rsidR="00AA459E" w:rsidRDefault="00560858">
      <w:pPr>
        <w:ind w:firstLine="405"/>
      </w:pPr>
      <w:r>
        <w:rPr>
          <w:rFonts w:hint="eastAsia"/>
        </w:rPr>
        <w:t>Deaton</w:t>
      </w:r>
      <w:r>
        <w:rPr>
          <w:rFonts w:hint="eastAsia"/>
        </w:rPr>
        <w:t>研究了</w:t>
      </w:r>
      <w:r>
        <w:rPr>
          <w:rFonts w:ascii="仿宋" w:eastAsia="仿宋" w:hAnsi="仿宋" w:cs="仿宋" w:hint="eastAsia"/>
          <w:highlight w:val="lightGray"/>
        </w:rPr>
        <w:t>消费者在信贷约束条件下的储蓄行为</w:t>
      </w:r>
      <w:r>
        <w:rPr>
          <w:rFonts w:hint="eastAsia"/>
        </w:rPr>
        <w:t>，研究发现：</w:t>
      </w:r>
      <w:r>
        <w:rPr>
          <w:rFonts w:hint="eastAsia"/>
        </w:rPr>
        <w:t>1</w:t>
      </w:r>
      <w:r>
        <w:rPr>
          <w:rFonts w:hint="eastAsia"/>
        </w:rPr>
        <w:t>）储蓄具有预防性作用，可以平滑消费。</w:t>
      </w:r>
      <w:r>
        <w:rPr>
          <w:rFonts w:hint="eastAsia"/>
        </w:rPr>
        <w:t>2</w:t>
      </w:r>
      <w:r>
        <w:rPr>
          <w:rFonts w:hint="eastAsia"/>
        </w:rPr>
        <w:t>）当收入呈现正的自相关时，储蓄仍能平滑消费，但要以大量的预先消费（</w:t>
      </w:r>
      <w:r>
        <w:rPr>
          <w:rFonts w:hint="eastAsia"/>
        </w:rPr>
        <w:t xml:space="preserve">foregone </w:t>
      </w:r>
      <w:r>
        <w:rPr>
          <w:rFonts w:hint="eastAsia"/>
        </w:rPr>
        <w:t>consumption</w:t>
      </w:r>
      <w:r>
        <w:rPr>
          <w:rFonts w:hint="eastAsia"/>
        </w:rPr>
        <w:t>）为代价。</w:t>
      </w:r>
      <w:r>
        <w:rPr>
          <w:rFonts w:hint="eastAsia"/>
        </w:rPr>
        <w:t>3</w:t>
      </w:r>
      <w:r>
        <w:rPr>
          <w:rFonts w:hint="eastAsia"/>
        </w:rPr>
        <w:t>）当收入服从随机游走过程时，即时消费更可取。</w:t>
      </w:r>
      <w:r>
        <w:rPr>
          <w:rFonts w:hint="eastAsia"/>
        </w:rPr>
        <w:t>4</w:t>
      </w:r>
      <w:r>
        <w:rPr>
          <w:rFonts w:hint="eastAsia"/>
        </w:rPr>
        <w:t>）微观收入过程下的储蓄行为和总量数据表现出的程式化结论（生命周期理论）并不一致。</w:t>
      </w:r>
    </w:p>
    <w:p w:rsidR="00AA459E" w:rsidRDefault="00560858">
      <w:pPr>
        <w:ind w:firstLine="405"/>
      </w:pPr>
      <w:r>
        <w:rPr>
          <w:rFonts w:hint="eastAsia"/>
        </w:rPr>
        <w:t>第一部分假设劳动收入不随时间改变，构建了流动性约束条件下的静态储蓄模型，并</w:t>
      </w:r>
      <w:proofErr w:type="gramStart"/>
      <w:r>
        <w:rPr>
          <w:rFonts w:hint="eastAsia"/>
        </w:rPr>
        <w:t>探讨自</w:t>
      </w:r>
      <w:proofErr w:type="gramEnd"/>
      <w:r>
        <w:rPr>
          <w:rFonts w:hint="eastAsia"/>
        </w:rPr>
        <w:t>相关（</w:t>
      </w:r>
      <w:r>
        <w:rPr>
          <w:rFonts w:hint="eastAsia"/>
        </w:rPr>
        <w:t>serial correlation</w:t>
      </w:r>
      <w:r>
        <w:rPr>
          <w:rFonts w:hint="eastAsia"/>
        </w:rPr>
        <w:t>）状态下的相关特性。第二部分假设劳动收入随着时间推移具有独立同分布特性，并同时使用美国总量和微观劳动收入数据，考察流动性约束条件下的消费者行为。</w:t>
      </w:r>
      <w:r>
        <w:rPr>
          <w:rFonts w:hint="eastAsia"/>
        </w:rPr>
        <w:t xml:space="preserve"> </w:t>
      </w:r>
    </w:p>
    <w:p w:rsidR="00AA459E" w:rsidRDefault="00560858">
      <w:pPr>
        <w:ind w:firstLine="405"/>
      </w:pPr>
      <w:r>
        <w:rPr>
          <w:rFonts w:hint="eastAsia"/>
        </w:rPr>
        <w:t>创造性的解释了消费者面临流动性约束的储蓄行为。</w:t>
      </w:r>
    </w:p>
    <w:p w:rsidR="00AA459E" w:rsidRDefault="00560858">
      <w:pPr>
        <w:ind w:firstLine="405"/>
      </w:pPr>
      <w:r>
        <w:rPr>
          <w:rFonts w:hint="eastAsia"/>
        </w:rPr>
        <w:t>模型假定家庭存在借贷约束，</w:t>
      </w:r>
      <w:r>
        <w:rPr>
          <w:rFonts w:ascii="仿宋" w:eastAsia="仿宋" w:hAnsi="仿宋" w:cs="仿宋" w:hint="eastAsia"/>
          <w:highlight w:val="lightGray"/>
        </w:rPr>
        <w:t>对于借</w:t>
      </w:r>
      <w:r>
        <w:rPr>
          <w:rFonts w:ascii="仿宋" w:eastAsia="仿宋" w:hAnsi="仿宋" w:cs="仿宋" w:hint="eastAsia"/>
          <w:highlight w:val="lightGray"/>
        </w:rPr>
        <w:t>贷不存在约束的家庭，可能并不适用</w:t>
      </w:r>
      <w:r>
        <w:rPr>
          <w:rFonts w:hint="eastAsia"/>
        </w:rPr>
        <w:t>。</w:t>
      </w:r>
    </w:p>
    <w:p w:rsidR="00AA459E" w:rsidRDefault="00560858">
      <w:pPr>
        <w:ind w:firstLine="405"/>
      </w:pPr>
      <w:r>
        <w:rPr>
          <w:rFonts w:hint="eastAsia"/>
        </w:rPr>
        <w:t>Deaton</w:t>
      </w:r>
      <w:r>
        <w:rPr>
          <w:rFonts w:hint="eastAsia"/>
        </w:rPr>
        <w:t>致力于消费、贫困和福利领域的研究，其研究特色在于</w:t>
      </w:r>
      <w:r>
        <w:rPr>
          <w:rFonts w:ascii="仿宋" w:eastAsia="仿宋" w:hAnsi="仿宋" w:cs="仿宋" w:hint="eastAsia"/>
          <w:highlight w:val="lightGray"/>
        </w:rPr>
        <w:t>将个体选择细节同宏观总量产出关联起来</w:t>
      </w:r>
      <w:r>
        <w:rPr>
          <w:rFonts w:hint="eastAsia"/>
        </w:rPr>
        <w:t>。这启示我们，要同时关注一项政策的宏观效果和微观细节。</w:t>
      </w:r>
    </w:p>
    <w:p w:rsidR="00AA459E" w:rsidRDefault="00AA459E">
      <w:pPr>
        <w:ind w:firstLine="405"/>
      </w:pPr>
    </w:p>
    <w:p w:rsidR="00AA459E" w:rsidRDefault="00560858">
      <w:pPr>
        <w:ind w:firstLine="405"/>
        <w:rPr>
          <w:b/>
          <w:bCs/>
        </w:rPr>
      </w:pPr>
      <w:r>
        <w:rPr>
          <w:rFonts w:hint="eastAsia"/>
          <w:b/>
          <w:bCs/>
        </w:rPr>
        <w:t xml:space="preserve">7. </w:t>
      </w:r>
      <w:r>
        <w:rPr>
          <w:rFonts w:hint="eastAsia"/>
          <w:b/>
          <w:bCs/>
        </w:rPr>
        <w:t>简述文献</w:t>
      </w:r>
      <w:r>
        <w:rPr>
          <w:rFonts w:hint="eastAsia"/>
          <w:b/>
          <w:bCs/>
        </w:rPr>
        <w:t xml:space="preserve"> 5-8 AD Sen JPE 1966 Peasants and Dualism with or without Surplus Labor. Vol. 74, No. 5 (Oct., 1966), pp. 425-450</w:t>
      </w:r>
      <w:r>
        <w:rPr>
          <w:rFonts w:hint="eastAsia"/>
          <w:b/>
          <w:bCs/>
        </w:rPr>
        <w:t>的主要观点、文章的结构框架、文章创新点、不足之处以及学习收获。</w:t>
      </w:r>
    </w:p>
    <w:p w:rsidR="00AA459E" w:rsidRDefault="00560858">
      <w:pPr>
        <w:ind w:firstLine="405"/>
      </w:pPr>
      <w:r>
        <w:rPr>
          <w:rFonts w:hint="eastAsia"/>
        </w:rPr>
        <w:t>在理性行为框架下，</w:t>
      </w:r>
      <w:r>
        <w:rPr>
          <w:rFonts w:hint="eastAsia"/>
        </w:rPr>
        <w:t>作者研究了</w:t>
      </w:r>
      <w:r>
        <w:rPr>
          <w:rFonts w:ascii="仿宋" w:eastAsia="仿宋" w:hAnsi="仿宋" w:cs="仿宋" w:hint="eastAsia"/>
          <w:highlight w:val="lightGray"/>
        </w:rPr>
        <w:t>小农经济和二元经济社会的资源分配</w:t>
      </w:r>
      <w:r>
        <w:rPr>
          <w:rFonts w:hint="eastAsia"/>
        </w:rPr>
        <w:t>。得出以下主要结论：</w:t>
      </w:r>
      <w:r>
        <w:rPr>
          <w:rFonts w:hint="eastAsia"/>
        </w:rPr>
        <w:t>1</w:t>
      </w:r>
      <w:r>
        <w:rPr>
          <w:rFonts w:hint="eastAsia"/>
        </w:rPr>
        <w:t>）二元经济社会中，即使劳动边际产出为正，以工作时间衡量的劳动力仍然存在剩余。</w:t>
      </w:r>
      <w:r>
        <w:rPr>
          <w:rFonts w:hint="eastAsia"/>
        </w:rPr>
        <w:t>2</w:t>
      </w:r>
      <w:r>
        <w:rPr>
          <w:rFonts w:hint="eastAsia"/>
        </w:rPr>
        <w:t>）农业高土地生产率是以隐性失业为代价的。</w:t>
      </w:r>
      <w:r>
        <w:rPr>
          <w:rFonts w:hint="eastAsia"/>
        </w:rPr>
        <w:t>3</w:t>
      </w:r>
      <w:r>
        <w:rPr>
          <w:rFonts w:hint="eastAsia"/>
        </w:rPr>
        <w:t>）分成制下劳动边际产出</w:t>
      </w:r>
      <w:r>
        <w:rPr>
          <w:rFonts w:hint="eastAsia"/>
        </w:rPr>
        <w:t>&gt;</w:t>
      </w:r>
      <w:r>
        <w:rPr>
          <w:rFonts w:hint="eastAsia"/>
        </w:rPr>
        <w:t>实际劳动成本，资源配置不当。</w:t>
      </w:r>
    </w:p>
    <w:p w:rsidR="00AA459E" w:rsidRDefault="00560858">
      <w:pPr>
        <w:ind w:firstLine="405"/>
      </w:pPr>
      <w:r>
        <w:rPr>
          <w:rFonts w:hint="eastAsia"/>
        </w:rPr>
        <w:t>第一部分研究了小农家庭的经济均衡。第二部分</w:t>
      </w:r>
      <w:r>
        <w:rPr>
          <w:rFonts w:ascii="仿宋" w:eastAsia="仿宋" w:hAnsi="仿宋" w:cs="仿宋" w:hint="eastAsia"/>
          <w:highlight w:val="lightGray"/>
        </w:rPr>
        <w:t>讨论了劳动供给、隐性失业以及农业劳动转移对产出的影响</w:t>
      </w:r>
      <w:r>
        <w:rPr>
          <w:rFonts w:hint="eastAsia"/>
        </w:rPr>
        <w:t>。第三部分分析了</w:t>
      </w:r>
      <w:r>
        <w:rPr>
          <w:rFonts w:ascii="仿宋" w:eastAsia="仿宋" w:hAnsi="仿宋" w:cs="仿宋" w:hint="eastAsia"/>
          <w:highlight w:val="lightGray"/>
        </w:rPr>
        <w:t>小农业与资本主义农业并存的二元均衡状态</w:t>
      </w:r>
      <w:r>
        <w:rPr>
          <w:rFonts w:hint="eastAsia"/>
        </w:rPr>
        <w:t>。第四部分</w:t>
      </w:r>
      <w:r>
        <w:rPr>
          <w:rFonts w:ascii="仿宋" w:eastAsia="仿宋" w:hAnsi="仿宋" w:cs="仿宋" w:hint="eastAsia"/>
          <w:highlight w:val="lightGray"/>
        </w:rPr>
        <w:t>观察了小农经营和分成制的资源分配效率</w:t>
      </w:r>
      <w:r>
        <w:rPr>
          <w:rFonts w:hint="eastAsia"/>
        </w:rPr>
        <w:t>。第五部分进行了评述。</w:t>
      </w:r>
    </w:p>
    <w:p w:rsidR="00AA459E" w:rsidRDefault="00560858">
      <w:pPr>
        <w:ind w:firstLine="405"/>
      </w:pPr>
      <w:r>
        <w:rPr>
          <w:rFonts w:hint="eastAsia"/>
        </w:rPr>
        <w:t>以农业产出流向，将农户分为</w:t>
      </w:r>
      <w:r>
        <w:rPr>
          <w:rFonts w:ascii="仿宋" w:eastAsia="仿宋" w:hAnsi="仿宋" w:cs="仿宋" w:hint="eastAsia"/>
          <w:highlight w:val="lightGray"/>
          <w:u w:val="single"/>
        </w:rPr>
        <w:t>自己自足、部分自己自足部分市场</w:t>
      </w:r>
      <w:r>
        <w:rPr>
          <w:rFonts w:ascii="仿宋" w:eastAsia="仿宋" w:hAnsi="仿宋" w:cs="仿宋" w:hint="eastAsia"/>
          <w:highlight w:val="lightGray"/>
          <w:u w:val="single"/>
        </w:rPr>
        <w:t>出售和全部市场出售三种类型</w:t>
      </w:r>
      <w:r>
        <w:rPr>
          <w:rFonts w:hint="eastAsia"/>
        </w:rPr>
        <w:t>，分别建立了相应的效用函数模型，视角简明易懂又独具解释力。</w:t>
      </w:r>
    </w:p>
    <w:p w:rsidR="00AA459E" w:rsidRDefault="00560858">
      <w:pPr>
        <w:ind w:firstLine="405"/>
        <w:rPr>
          <w:del w:id="91" w:author="Sky123.Org" w:date="2016-04-06T12:12:00Z"/>
        </w:rPr>
      </w:pPr>
      <w:del w:id="92" w:author="Sky123.Org" w:date="2016-04-06T12:12:00Z">
        <w:r>
          <w:rPr>
            <w:rFonts w:hint="eastAsia"/>
          </w:rPr>
          <w:lastRenderedPageBreak/>
          <w:delText>不足之处：好的要命</w:delText>
        </w:r>
      </w:del>
    </w:p>
    <w:p w:rsidR="00AA459E" w:rsidRDefault="00560858">
      <w:pPr>
        <w:ind w:firstLine="405"/>
      </w:pPr>
      <w:r>
        <w:rPr>
          <w:rFonts w:hint="eastAsia"/>
        </w:rPr>
        <w:t>作者不拘泥于前人的“不刊之论”，综合张五常等人的研究成果，利用印度当下数据，系统分析了小农经济的资源分配细节，向我们示范了经典理论的不断应用与改进。</w:t>
      </w:r>
    </w:p>
    <w:p w:rsidR="00AA459E" w:rsidRDefault="00AA459E">
      <w:pPr>
        <w:ind w:firstLine="405"/>
      </w:pPr>
    </w:p>
    <w:p w:rsidR="00AA459E" w:rsidRDefault="00560858">
      <w:pPr>
        <w:ind w:firstLine="405"/>
        <w:rPr>
          <w:b/>
          <w:bCs/>
        </w:rPr>
      </w:pPr>
      <w:r>
        <w:rPr>
          <w:rFonts w:hint="eastAsia"/>
          <w:b/>
          <w:bCs/>
        </w:rPr>
        <w:t>7</w:t>
      </w:r>
      <w:proofErr w:type="gramStart"/>
      <w:r>
        <w:rPr>
          <w:rFonts w:hint="eastAsia"/>
          <w:b/>
          <w:bCs/>
        </w:rPr>
        <w:t>’</w:t>
      </w:r>
      <w:proofErr w:type="gramEnd"/>
      <w:r>
        <w:rPr>
          <w:rFonts w:hint="eastAsia"/>
          <w:b/>
          <w:bCs/>
        </w:rPr>
        <w:t xml:space="preserve">. </w:t>
      </w:r>
      <w:ins w:id="93" w:author="Sky123.Org" w:date="2016-04-07T09:20:00Z">
        <w:r>
          <w:rPr>
            <w:rFonts w:hint="eastAsia"/>
            <w:b/>
            <w:bCs/>
          </w:rPr>
          <w:t>(</w:t>
        </w:r>
        <w:r>
          <w:rPr>
            <w:rFonts w:hint="eastAsia"/>
            <w:b/>
            <w:bCs/>
          </w:rPr>
          <w:t>可能替代第</w:t>
        </w:r>
      </w:ins>
      <w:ins w:id="94" w:author="Sky123.Org" w:date="2016-04-07T09:28:00Z">
        <w:r>
          <w:rPr>
            <w:rFonts w:hint="eastAsia"/>
            <w:b/>
            <w:bCs/>
          </w:rPr>
          <w:t>七</w:t>
        </w:r>
      </w:ins>
      <w:ins w:id="95" w:author="Sky123.Org" w:date="2016-04-07T09:20:00Z">
        <w:r>
          <w:rPr>
            <w:rFonts w:hint="eastAsia"/>
            <w:b/>
            <w:bCs/>
          </w:rPr>
          <w:t>题的一篇文章</w:t>
        </w:r>
        <w:r>
          <w:rPr>
            <w:rFonts w:hint="eastAsia"/>
            <w:b/>
            <w:bCs/>
          </w:rPr>
          <w:t>)</w:t>
        </w:r>
      </w:ins>
      <w:r>
        <w:rPr>
          <w:rFonts w:hint="eastAsia"/>
          <w:b/>
          <w:bCs/>
        </w:rPr>
        <w:t xml:space="preserve"> </w:t>
      </w:r>
      <w:r>
        <w:rPr>
          <w:rFonts w:hint="eastAsia"/>
          <w:b/>
          <w:bCs/>
        </w:rPr>
        <w:t>简述文献</w:t>
      </w:r>
      <w:r>
        <w:rPr>
          <w:rFonts w:hint="eastAsia"/>
          <w:b/>
          <w:bCs/>
        </w:rPr>
        <w:t xml:space="preserve"> 5-9 AD Foster  JPE 1995 Learning by Doing and Learning from Others Human Capital and Technical Changes </w:t>
      </w:r>
      <w:r>
        <w:rPr>
          <w:rFonts w:hint="eastAsia"/>
          <w:b/>
          <w:bCs/>
        </w:rPr>
        <w:t xml:space="preserve">In Agriculture. Vol. 103, No. 6 (Dec., 1995), pp. 1176-1209. </w:t>
      </w:r>
      <w:r>
        <w:rPr>
          <w:rFonts w:hint="eastAsia"/>
          <w:b/>
          <w:bCs/>
        </w:rPr>
        <w:t>的主要观点、文章的结构框架、文章创新点、不足之处以及学习收获。</w:t>
      </w:r>
    </w:p>
    <w:p w:rsidR="00AA459E" w:rsidRDefault="00560858">
      <w:pPr>
        <w:ind w:firstLine="405"/>
      </w:pPr>
      <w:r>
        <w:rPr>
          <w:rFonts w:hint="eastAsia"/>
        </w:rPr>
        <w:t>1</w:t>
      </w:r>
      <w:r>
        <w:rPr>
          <w:rFonts w:hint="eastAsia"/>
        </w:rPr>
        <w:t>）种子管理知识的缺乏阻碍了人们更多地采纳新技术；</w:t>
      </w:r>
      <w:r>
        <w:rPr>
          <w:rFonts w:hint="eastAsia"/>
        </w:rPr>
        <w:t>2</w:t>
      </w:r>
      <w:r>
        <w:rPr>
          <w:rFonts w:hint="eastAsia"/>
        </w:rPr>
        <w:t>）农民种植经验的积累可以破除知识缺乏的障碍逐渐消失，也可以提高新种种植的收益；</w:t>
      </w:r>
      <w:r>
        <w:rPr>
          <w:rFonts w:hint="eastAsia"/>
        </w:rPr>
        <w:t>3</w:t>
      </w:r>
      <w:r>
        <w:rPr>
          <w:rFonts w:hint="eastAsia"/>
        </w:rPr>
        <w:t>）存在知识外溢性，有经验的邻居会带来更多的收益。</w:t>
      </w:r>
    </w:p>
    <w:p w:rsidR="00AA459E" w:rsidRDefault="00560858">
      <w:pPr>
        <w:ind w:firstLine="405"/>
      </w:pPr>
      <w:r>
        <w:rPr>
          <w:rFonts w:hint="eastAsia"/>
        </w:rPr>
        <w:t>引言部分介绍了作者意图</w:t>
      </w:r>
      <w:r>
        <w:rPr>
          <w:rFonts w:hint="eastAsia"/>
          <w:highlight w:val="lightGray"/>
        </w:rPr>
        <w:t>评估知识外溢性</w:t>
      </w:r>
      <w:r>
        <w:rPr>
          <w:rFonts w:hint="eastAsia"/>
        </w:rPr>
        <w:t>的研究动机。第一部分构建了基本模型，分析</w:t>
      </w:r>
      <w:r>
        <w:rPr>
          <w:rFonts w:hint="eastAsia"/>
          <w:highlight w:val="lightGray"/>
        </w:rPr>
        <w:t>自身和邻里的种植经验对新种子产品的盈利能力和采纳规模的影响</w:t>
      </w:r>
      <w:r>
        <w:rPr>
          <w:rFonts w:hint="eastAsia"/>
        </w:rPr>
        <w:t>。第二部分</w:t>
      </w:r>
      <w:r>
        <w:rPr>
          <w:rFonts w:hint="eastAsia"/>
        </w:rPr>
        <w:t>介绍了数据和实证方法。第三部分呈现了利润函数和采纳决策规则（</w:t>
      </w:r>
      <w:r>
        <w:rPr>
          <w:rFonts w:hint="eastAsia"/>
        </w:rPr>
        <w:t>adoption decision rule</w:t>
      </w:r>
      <w:r>
        <w:rPr>
          <w:rFonts w:hint="eastAsia"/>
        </w:rPr>
        <w:t>）函数的估计结果。第四部分模拟分析了</w:t>
      </w:r>
      <w:r>
        <w:rPr>
          <w:rFonts w:hint="eastAsia"/>
          <w:highlight w:val="lightGray"/>
        </w:rPr>
        <w:t>不同规模（富裕程度）农户在技术采纳速度和规模上的不同特点以及盈利能力的差别</w:t>
      </w:r>
      <w:r>
        <w:rPr>
          <w:rFonts w:hint="eastAsia"/>
        </w:rPr>
        <w:t>。</w:t>
      </w:r>
    </w:p>
    <w:p w:rsidR="00AA459E" w:rsidRDefault="00560858">
      <w:pPr>
        <w:ind w:firstLine="405"/>
      </w:pPr>
      <w:r>
        <w:rPr>
          <w:rFonts w:hint="eastAsia"/>
        </w:rPr>
        <w:t>本文突破了技术的盈利能力为外生给定的假定，改进了目标投入模型（</w:t>
      </w:r>
      <w:r>
        <w:rPr>
          <w:rFonts w:hint="eastAsia"/>
        </w:rPr>
        <w:t>target input model</w:t>
      </w:r>
      <w:r>
        <w:rPr>
          <w:rFonts w:hint="eastAsia"/>
        </w:rPr>
        <w:t>）。</w:t>
      </w:r>
    </w:p>
    <w:p w:rsidR="00AA459E" w:rsidRDefault="00560858">
      <w:pPr>
        <w:ind w:firstLine="405"/>
      </w:pPr>
      <w:r>
        <w:rPr>
          <w:rFonts w:hint="eastAsia"/>
        </w:rPr>
        <w:t>知识和经验皆有正误，本文未对知识和经验的正误问题加以说明。</w:t>
      </w:r>
    </w:p>
    <w:p w:rsidR="00AA459E" w:rsidRDefault="00560858">
      <w:pPr>
        <w:ind w:firstLine="405"/>
      </w:pPr>
      <w:r>
        <w:rPr>
          <w:rFonts w:hint="eastAsia"/>
        </w:rPr>
        <w:t>印度绿色革命中干中学所致知识的外溢性，对我国当前构建完善的农业社会化服务体系具有重要启示。我们不用手把手教会每一个农民，而应该培育一批种植能手，牵一发就能动全身。</w:t>
      </w:r>
    </w:p>
    <w:p w:rsidR="00AA459E" w:rsidRDefault="00AA459E">
      <w:pPr>
        <w:ind w:firstLine="405"/>
      </w:pPr>
    </w:p>
    <w:p w:rsidR="00AA459E" w:rsidRDefault="00560858">
      <w:pPr>
        <w:ind w:firstLine="405"/>
        <w:rPr>
          <w:b/>
          <w:bCs/>
        </w:rPr>
      </w:pPr>
      <w:r>
        <w:rPr>
          <w:rFonts w:hint="eastAsia"/>
          <w:b/>
          <w:bCs/>
        </w:rPr>
        <w:t xml:space="preserve">8. </w:t>
      </w:r>
      <w:r>
        <w:rPr>
          <w:rFonts w:hint="eastAsia"/>
          <w:b/>
          <w:bCs/>
        </w:rPr>
        <w:t>简述文献</w:t>
      </w:r>
      <w:r>
        <w:rPr>
          <w:rFonts w:hint="eastAsia"/>
          <w:b/>
          <w:bCs/>
        </w:rPr>
        <w:t xml:space="preserve"> 6-5 NRE Foster Andrew D. And Mark R. Rosenzweig. QJE 2003.Economic Growth </w:t>
      </w:r>
      <w:proofErr w:type="gramStart"/>
      <w:r>
        <w:rPr>
          <w:rFonts w:hint="eastAsia"/>
          <w:b/>
          <w:bCs/>
        </w:rPr>
        <w:t>And</w:t>
      </w:r>
      <w:proofErr w:type="gramEnd"/>
      <w:r>
        <w:rPr>
          <w:rFonts w:hint="eastAsia"/>
          <w:b/>
          <w:bCs/>
        </w:rPr>
        <w:t xml:space="preserve"> The Rise Of Forests. May 2003:601-638. </w:t>
      </w:r>
      <w:r>
        <w:rPr>
          <w:rFonts w:hint="eastAsia"/>
          <w:b/>
          <w:bCs/>
        </w:rPr>
        <w:t>的主要观点、文章的结构框架、文章创新点、不足之处以及学习收获。</w:t>
      </w:r>
    </w:p>
    <w:p w:rsidR="00AA459E" w:rsidRDefault="00560858">
      <w:pPr>
        <w:ind w:firstLine="405"/>
      </w:pPr>
      <w:r>
        <w:rPr>
          <w:rFonts w:hint="eastAsia"/>
        </w:rPr>
        <w:t>作者提出了</w:t>
      </w:r>
      <w:r>
        <w:rPr>
          <w:rFonts w:ascii="仿宋" w:eastAsia="仿宋" w:hAnsi="仿宋" w:cs="仿宋" w:hint="eastAsia"/>
          <w:highlight w:val="lightGray"/>
        </w:rPr>
        <w:t>需求主导的森林面积增长</w:t>
      </w:r>
      <w:r>
        <w:rPr>
          <w:rFonts w:ascii="仿宋" w:eastAsia="仿宋" w:hAnsi="仿宋" w:cs="仿宋" w:hint="eastAsia"/>
          <w:highlight w:val="lightGray"/>
        </w:rPr>
        <w:t>理论</w:t>
      </w:r>
      <w:r>
        <w:rPr>
          <w:rFonts w:hint="eastAsia"/>
        </w:rPr>
        <w:t>，认为收入和人口的增加促进了森林产品（如薪柴、家具、纸张）需求的增加，并进一步激励人们造林种树。</w:t>
      </w:r>
    </w:p>
    <w:p w:rsidR="00AA459E" w:rsidRDefault="00560858">
      <w:pPr>
        <w:ind w:firstLine="405"/>
      </w:pPr>
      <w:r>
        <w:rPr>
          <w:rFonts w:hint="eastAsia"/>
        </w:rPr>
        <w:t>引言部分详述了作者研究森林库兹</w:t>
      </w:r>
      <w:proofErr w:type="gramStart"/>
      <w:r>
        <w:rPr>
          <w:rFonts w:hint="eastAsia"/>
        </w:rPr>
        <w:t>涅</w:t>
      </w:r>
      <w:proofErr w:type="gramEnd"/>
      <w:r>
        <w:rPr>
          <w:rFonts w:hint="eastAsia"/>
        </w:rPr>
        <w:t>曲线的动因。第二部分利用总量数据</w:t>
      </w:r>
      <w:r>
        <w:rPr>
          <w:rFonts w:ascii="仿宋" w:eastAsia="仿宋" w:hAnsi="仿宋" w:cs="仿宋" w:hint="eastAsia"/>
          <w:highlight w:val="lightGray"/>
        </w:rPr>
        <w:t>研究森林产品需求和森林增长的关系</w:t>
      </w:r>
      <w:r>
        <w:rPr>
          <w:rFonts w:hint="eastAsia"/>
        </w:rPr>
        <w:t>。第三部分利用印度村级层面数据建立了</w:t>
      </w:r>
      <w:r>
        <w:rPr>
          <w:rFonts w:ascii="仿宋" w:eastAsia="仿宋" w:hAnsi="仿宋" w:cs="仿宋" w:hint="eastAsia"/>
          <w:highlight w:val="lightGray"/>
        </w:rPr>
        <w:t>需求和成本因素的经验分析框架</w:t>
      </w:r>
      <w:r>
        <w:rPr>
          <w:rFonts w:hint="eastAsia"/>
        </w:rPr>
        <w:t>。第四部分村级面板数据进行了说明。第五部分估计了</w:t>
      </w:r>
      <w:r>
        <w:rPr>
          <w:rFonts w:ascii="仿宋" w:eastAsia="仿宋" w:hAnsi="仿宋" w:cs="仿宋" w:hint="eastAsia"/>
          <w:highlight w:val="lightGray"/>
        </w:rPr>
        <w:t>生产率提高、人口增长对要素价格以及收入的影响</w:t>
      </w:r>
      <w:r>
        <w:rPr>
          <w:rFonts w:hint="eastAsia"/>
        </w:rPr>
        <w:t>。第六部</w:t>
      </w:r>
      <w:proofErr w:type="gramStart"/>
      <w:r>
        <w:rPr>
          <w:rFonts w:hint="eastAsia"/>
        </w:rPr>
        <w:t>分研究</w:t>
      </w:r>
      <w:proofErr w:type="gramEnd"/>
      <w:r>
        <w:rPr>
          <w:rFonts w:hint="eastAsia"/>
        </w:rPr>
        <w:t>了</w:t>
      </w:r>
      <w:r>
        <w:rPr>
          <w:rFonts w:ascii="仿宋" w:eastAsia="仿宋" w:hAnsi="仿宋" w:cs="仿宋" w:hint="eastAsia"/>
          <w:highlight w:val="lightGray"/>
        </w:rPr>
        <w:t>森林面积和造林投入要素成本之间的关系</w:t>
      </w:r>
      <w:r>
        <w:rPr>
          <w:rFonts w:hint="eastAsia"/>
        </w:rPr>
        <w:t>。第七部分研究了</w:t>
      </w:r>
      <w:r>
        <w:rPr>
          <w:rFonts w:ascii="仿宋" w:eastAsia="仿宋" w:hAnsi="仿宋" w:cs="仿宋" w:hint="eastAsia"/>
          <w:highlight w:val="lightGray"/>
        </w:rPr>
        <w:t>收入、需求和森林产品、森林面积的关系</w:t>
      </w:r>
      <w:r>
        <w:rPr>
          <w:rFonts w:hint="eastAsia"/>
        </w:rPr>
        <w:t>。第八部分进行了总结。</w:t>
      </w:r>
    </w:p>
    <w:p w:rsidR="00AA459E" w:rsidRDefault="00560858">
      <w:pPr>
        <w:ind w:firstLine="405"/>
      </w:pPr>
      <w:r>
        <w:rPr>
          <w:rFonts w:hint="eastAsia"/>
        </w:rPr>
        <w:t>从森林产品需求的视角看待植树造林的动因，推翻了农业生产率提高引致森林覆盖率提高以及劳动力由于</w:t>
      </w:r>
      <w:r>
        <w:rPr>
          <w:rFonts w:ascii="仿宋" w:eastAsia="仿宋" w:hAnsi="仿宋" w:cs="仿宋" w:hint="eastAsia"/>
          <w:highlight w:val="lightGray"/>
        </w:rPr>
        <w:t>工资上升不再从事砍伐行业而提高森林面积的观点</w:t>
      </w:r>
      <w:r>
        <w:rPr>
          <w:rFonts w:hint="eastAsia"/>
        </w:rPr>
        <w:t>。</w:t>
      </w:r>
    </w:p>
    <w:p w:rsidR="00AA459E" w:rsidRDefault="00560858">
      <w:pPr>
        <w:ind w:firstLine="405"/>
      </w:pPr>
      <w:r>
        <w:rPr>
          <w:rFonts w:hint="eastAsia"/>
        </w:rPr>
        <w:t>假设中排除了森林资源的公共产品属性，未考虑森林种养维护的外部性、成本分担等问题。将森林产品局限于薪柴、家具、纸张，并未向森林旅游需求等方面拓展。</w:t>
      </w:r>
    </w:p>
    <w:p w:rsidR="00AA459E" w:rsidRDefault="00560858">
      <w:pPr>
        <w:ind w:firstLine="405"/>
      </w:pPr>
      <w:r>
        <w:rPr>
          <w:rFonts w:hint="eastAsia"/>
        </w:rPr>
        <w:t>随着我国社会的发展，人民日益向往青山绿水，如何抓住契机，使广阔国土上的森林发挥价值，产生效益，应当是我们要持续关注的重要课题。可以结合中国实际情况，分析制度因素（如集体林权制度改革）对森林面积增长的影响。</w:t>
      </w:r>
    </w:p>
    <w:p w:rsidR="00AA459E" w:rsidRDefault="00AA459E">
      <w:pPr>
        <w:ind w:firstLine="405"/>
      </w:pPr>
    </w:p>
    <w:p w:rsidR="00AA459E" w:rsidRDefault="00560858">
      <w:pPr>
        <w:ind w:firstLine="405"/>
      </w:pPr>
      <w:r>
        <w:rPr>
          <w:rFonts w:hint="eastAsia"/>
          <w:b/>
          <w:bCs/>
        </w:rPr>
        <w:t>8</w:t>
      </w:r>
      <w:proofErr w:type="gramStart"/>
      <w:r>
        <w:rPr>
          <w:rFonts w:hint="eastAsia"/>
          <w:b/>
          <w:bCs/>
        </w:rPr>
        <w:t>’</w:t>
      </w:r>
      <w:proofErr w:type="gramEnd"/>
      <w:r>
        <w:rPr>
          <w:rFonts w:hint="eastAsia"/>
          <w:b/>
          <w:bCs/>
        </w:rPr>
        <w:t xml:space="preserve">. </w:t>
      </w:r>
      <w:ins w:id="96" w:author="Sky123.Org" w:date="2016-04-07T09:20:00Z">
        <w:r>
          <w:rPr>
            <w:rFonts w:hint="eastAsia"/>
            <w:b/>
            <w:bCs/>
          </w:rPr>
          <w:t>(</w:t>
        </w:r>
        <w:r>
          <w:rPr>
            <w:rFonts w:hint="eastAsia"/>
            <w:b/>
            <w:bCs/>
          </w:rPr>
          <w:t>可能替代</w:t>
        </w:r>
        <w:r>
          <w:rPr>
            <w:rFonts w:hint="eastAsia"/>
            <w:b/>
            <w:bCs/>
          </w:rPr>
          <w:t>第</w:t>
        </w:r>
      </w:ins>
      <w:ins w:id="97" w:author="Sky123.Org" w:date="2016-04-07T09:32:00Z">
        <w:r>
          <w:rPr>
            <w:rFonts w:hint="eastAsia"/>
            <w:b/>
            <w:bCs/>
          </w:rPr>
          <w:t>八</w:t>
        </w:r>
      </w:ins>
      <w:ins w:id="98" w:author="Sky123.Org" w:date="2016-04-07T09:20:00Z">
        <w:r>
          <w:rPr>
            <w:rFonts w:hint="eastAsia"/>
            <w:b/>
            <w:bCs/>
          </w:rPr>
          <w:t>题的一篇文章</w:t>
        </w:r>
        <w:r>
          <w:rPr>
            <w:rFonts w:hint="eastAsia"/>
            <w:b/>
            <w:bCs/>
          </w:rPr>
          <w:t>)</w:t>
        </w:r>
      </w:ins>
      <w:r>
        <w:rPr>
          <w:rFonts w:hint="eastAsia"/>
          <w:b/>
          <w:bCs/>
        </w:rPr>
        <w:t xml:space="preserve"> </w:t>
      </w:r>
      <w:r>
        <w:rPr>
          <w:rFonts w:hint="eastAsia"/>
          <w:b/>
          <w:bCs/>
        </w:rPr>
        <w:t>简述文献</w:t>
      </w:r>
      <w:r>
        <w:rPr>
          <w:rFonts w:hint="eastAsia"/>
          <w:b/>
          <w:bCs/>
        </w:rPr>
        <w:t xml:space="preserve"> 6-6 .NRE Kremer Michael And Edward </w:t>
      </w:r>
      <w:proofErr w:type="spellStart"/>
      <w:r>
        <w:rPr>
          <w:rFonts w:hint="eastAsia"/>
          <w:b/>
          <w:bCs/>
        </w:rPr>
        <w:t>Miguel.QJE</w:t>
      </w:r>
      <w:proofErr w:type="spellEnd"/>
      <w:r>
        <w:rPr>
          <w:rFonts w:hint="eastAsia"/>
          <w:b/>
          <w:bCs/>
        </w:rPr>
        <w:t xml:space="preserve"> 2007.The Illusion </w:t>
      </w:r>
      <w:proofErr w:type="gramStart"/>
      <w:r>
        <w:rPr>
          <w:rFonts w:hint="eastAsia"/>
          <w:b/>
          <w:bCs/>
        </w:rPr>
        <w:t>Of</w:t>
      </w:r>
      <w:proofErr w:type="gramEnd"/>
      <w:r>
        <w:rPr>
          <w:rFonts w:hint="eastAsia"/>
          <w:b/>
          <w:bCs/>
        </w:rPr>
        <w:t xml:space="preserve"> Sustainability. August 2007:1007-1073. </w:t>
      </w:r>
      <w:r>
        <w:rPr>
          <w:rFonts w:hint="eastAsia"/>
          <w:b/>
          <w:bCs/>
        </w:rPr>
        <w:t>的主要观点、文章的结</w:t>
      </w:r>
      <w:r>
        <w:rPr>
          <w:rFonts w:hint="eastAsia"/>
        </w:rPr>
        <w:t>构框架、文章创新点、不足之处以及学习收获。</w:t>
      </w:r>
    </w:p>
    <w:p w:rsidR="00AA459E" w:rsidRDefault="00560858">
      <w:pPr>
        <w:ind w:firstLine="405"/>
      </w:pPr>
      <w:r>
        <w:rPr>
          <w:rFonts w:hint="eastAsia"/>
        </w:rPr>
        <w:lastRenderedPageBreak/>
        <w:t>作者用肯尼亚寄生虫项目的随机干预实验，估计技术采纳的同群效应（</w:t>
      </w:r>
      <w:r>
        <w:rPr>
          <w:rFonts w:hint="eastAsia"/>
        </w:rPr>
        <w:t>peer effects</w:t>
      </w:r>
      <w:r>
        <w:rPr>
          <w:rFonts w:hint="eastAsia"/>
        </w:rPr>
        <w:t>），发现</w:t>
      </w:r>
      <w:r>
        <w:rPr>
          <w:rFonts w:ascii="仿宋" w:eastAsia="仿宋" w:hAnsi="仿宋" w:cs="仿宋" w:hint="eastAsia"/>
          <w:highlight w:val="lightGray"/>
        </w:rPr>
        <w:t>一次性干预并不能在受援地产生自愿的持续性的公共物品的提供机制</w:t>
      </w:r>
      <w:r>
        <w:rPr>
          <w:rFonts w:hint="eastAsia"/>
        </w:rPr>
        <w:t>。</w:t>
      </w:r>
    </w:p>
    <w:p w:rsidR="00AA459E" w:rsidRDefault="00560858">
      <w:pPr>
        <w:ind w:firstLine="405"/>
      </w:pPr>
      <w:r>
        <w:rPr>
          <w:rFonts w:hint="eastAsia"/>
        </w:rPr>
        <w:t>引言部分介绍了作者意图评估一次性外部援助能否产生</w:t>
      </w:r>
      <w:r>
        <w:rPr>
          <w:rFonts w:hint="eastAsia"/>
        </w:rPr>
        <w:t>可持续性效果。第一部分介绍除寄生虫项目的随机干预实验。第二部构建了</w:t>
      </w:r>
      <w:r>
        <w:rPr>
          <w:rFonts w:hint="eastAsia"/>
          <w:highlight w:val="lightGray"/>
        </w:rPr>
        <w:t>新的卫生技术采纳的模型框架</w:t>
      </w:r>
      <w:r>
        <w:rPr>
          <w:rFonts w:hint="eastAsia"/>
        </w:rPr>
        <w:t>。第三部分呈现了实证分析结果。剩下部分对购药补贴、成本分担、卫生教育等问题进行了讨论。</w:t>
      </w:r>
    </w:p>
    <w:p w:rsidR="00AA459E" w:rsidRDefault="00560858">
      <w:pPr>
        <w:ind w:firstLine="405"/>
      </w:pPr>
      <w:r>
        <w:rPr>
          <w:rFonts w:hint="eastAsia"/>
        </w:rPr>
        <w:t>随机干预实验，社科领域的黄金法则，可信度高。</w:t>
      </w:r>
    </w:p>
    <w:p w:rsidR="00AA459E" w:rsidRDefault="00560858">
      <w:pPr>
        <w:ind w:firstLine="405"/>
      </w:pPr>
      <w:r>
        <w:rPr>
          <w:rFonts w:hint="eastAsia"/>
        </w:rPr>
        <w:t>随机干预实验的操作成本高昂，获取追踪数据的难度较大。</w:t>
      </w:r>
    </w:p>
    <w:p w:rsidR="00AA459E" w:rsidRDefault="00560858">
      <w:pPr>
        <w:ind w:firstLine="405"/>
      </w:pPr>
      <w:r>
        <w:rPr>
          <w:rFonts w:hint="eastAsia"/>
        </w:rPr>
        <w:t>发展援助项具有很强的外部性，单个人行动的成本远高于收益，因此要创造集体一致行动的激励机制，这对我国的扶贫攻坚项目尤为适用。</w:t>
      </w:r>
    </w:p>
    <w:p w:rsidR="00AA459E" w:rsidRDefault="00AA459E">
      <w:pPr>
        <w:ind w:firstLine="405"/>
      </w:pPr>
    </w:p>
    <w:p w:rsidR="00AA459E" w:rsidRDefault="00560858">
      <w:pPr>
        <w:ind w:firstLine="405"/>
        <w:rPr>
          <w:b/>
          <w:bCs/>
        </w:rPr>
      </w:pPr>
      <w:r>
        <w:rPr>
          <w:rFonts w:hint="eastAsia"/>
          <w:b/>
          <w:bCs/>
        </w:rPr>
        <w:t>8</w:t>
      </w:r>
      <w:proofErr w:type="gramStart"/>
      <w:r>
        <w:rPr>
          <w:rFonts w:hint="eastAsia"/>
          <w:b/>
          <w:bCs/>
        </w:rPr>
        <w:t>’</w:t>
      </w:r>
      <w:proofErr w:type="gramEnd"/>
      <w:r>
        <w:rPr>
          <w:rFonts w:hint="eastAsia"/>
          <w:b/>
          <w:bCs/>
        </w:rPr>
        <w:t>’</w:t>
      </w:r>
      <w:r>
        <w:rPr>
          <w:rFonts w:hint="eastAsia"/>
          <w:b/>
          <w:bCs/>
        </w:rPr>
        <w:t xml:space="preserve">. </w:t>
      </w:r>
      <w:ins w:id="99" w:author="Sky123.Org" w:date="2016-04-07T09:20:00Z">
        <w:r>
          <w:rPr>
            <w:rFonts w:hint="eastAsia"/>
            <w:b/>
            <w:bCs/>
          </w:rPr>
          <w:t>(</w:t>
        </w:r>
        <w:r>
          <w:rPr>
            <w:rFonts w:hint="eastAsia"/>
            <w:b/>
            <w:bCs/>
          </w:rPr>
          <w:t>可能替代第</w:t>
        </w:r>
      </w:ins>
      <w:ins w:id="100" w:author="Sky123.Org" w:date="2016-04-07T09:32:00Z">
        <w:r>
          <w:rPr>
            <w:rFonts w:hint="eastAsia"/>
            <w:b/>
            <w:bCs/>
          </w:rPr>
          <w:t>八</w:t>
        </w:r>
      </w:ins>
      <w:ins w:id="101" w:author="Sky123.Org" w:date="2016-04-07T09:20:00Z">
        <w:r>
          <w:rPr>
            <w:rFonts w:hint="eastAsia"/>
            <w:b/>
            <w:bCs/>
          </w:rPr>
          <w:t>题的</w:t>
        </w:r>
      </w:ins>
      <w:ins w:id="102" w:author="Sky123.Org" w:date="2016-04-07T09:26:00Z">
        <w:r>
          <w:rPr>
            <w:rFonts w:hint="eastAsia"/>
            <w:b/>
            <w:bCs/>
          </w:rPr>
          <w:t>另</w:t>
        </w:r>
      </w:ins>
      <w:ins w:id="103" w:author="Sky123.Org" w:date="2016-04-07T09:20:00Z">
        <w:r>
          <w:rPr>
            <w:rFonts w:hint="eastAsia"/>
            <w:b/>
            <w:bCs/>
          </w:rPr>
          <w:t>一篇文章</w:t>
        </w:r>
        <w:r>
          <w:rPr>
            <w:rFonts w:hint="eastAsia"/>
            <w:b/>
            <w:bCs/>
          </w:rPr>
          <w:t>)</w:t>
        </w:r>
      </w:ins>
      <w:r>
        <w:rPr>
          <w:rFonts w:hint="eastAsia"/>
          <w:b/>
          <w:bCs/>
        </w:rPr>
        <w:t xml:space="preserve"> </w:t>
      </w:r>
      <w:r>
        <w:rPr>
          <w:rFonts w:hint="eastAsia"/>
          <w:b/>
          <w:bCs/>
        </w:rPr>
        <w:t>简述文献</w:t>
      </w:r>
      <w:r>
        <w:rPr>
          <w:rFonts w:hint="eastAsia"/>
          <w:b/>
          <w:bCs/>
        </w:rPr>
        <w:t xml:space="preserve"> 6-8 NRE </w:t>
      </w:r>
      <w:proofErr w:type="spellStart"/>
      <w:r>
        <w:rPr>
          <w:rFonts w:hint="eastAsia"/>
          <w:b/>
          <w:bCs/>
        </w:rPr>
        <w:t>Duflo</w:t>
      </w:r>
      <w:proofErr w:type="spellEnd"/>
      <w:r>
        <w:rPr>
          <w:rFonts w:hint="eastAsia"/>
          <w:b/>
          <w:bCs/>
        </w:rPr>
        <w:t xml:space="preserve">  QJE 2007  Dams. May 2007:601-648. </w:t>
      </w:r>
      <w:r>
        <w:rPr>
          <w:rFonts w:hint="eastAsia"/>
          <w:b/>
          <w:bCs/>
        </w:rPr>
        <w:t>的主要观点、文章的结构框架、文章创新点、不足之处以及学习收获。</w:t>
      </w:r>
    </w:p>
    <w:p w:rsidR="00AA459E" w:rsidRDefault="00560858">
      <w:pPr>
        <w:ind w:firstLine="405"/>
      </w:pPr>
      <w:r>
        <w:rPr>
          <w:rFonts w:hint="eastAsia"/>
        </w:rPr>
        <w:t>印度的水坝建设，</w:t>
      </w:r>
      <w:r>
        <w:rPr>
          <w:rFonts w:hint="eastAsia"/>
        </w:rPr>
        <w:t>1</w:t>
      </w:r>
      <w:r>
        <w:rPr>
          <w:rFonts w:hint="eastAsia"/>
        </w:rPr>
        <w:t>）提高了下游的农业生产力，但增加了水坝建设地农业生产的波动性。</w:t>
      </w:r>
      <w:r>
        <w:rPr>
          <w:rFonts w:hint="eastAsia"/>
        </w:rPr>
        <w:t>2</w:t>
      </w:r>
      <w:r>
        <w:rPr>
          <w:rFonts w:hint="eastAsia"/>
        </w:rPr>
        <w:t>）</w:t>
      </w:r>
      <w:r>
        <w:rPr>
          <w:rFonts w:ascii="仿宋" w:eastAsia="仿宋" w:hAnsi="仿宋" w:cs="仿宋" w:hint="eastAsia"/>
          <w:highlight w:val="lightGray"/>
        </w:rPr>
        <w:t>微量降低了下游的贫困率，却明显提高了水坝建设地的贫困率</w:t>
      </w:r>
      <w:r>
        <w:rPr>
          <w:rFonts w:hint="eastAsia"/>
        </w:rPr>
        <w:t>。市场和政府机制都无助于缓解水坝建设所致的收益分配的扭曲。</w:t>
      </w:r>
    </w:p>
    <w:p w:rsidR="00AA459E" w:rsidRDefault="00560858">
      <w:pPr>
        <w:ind w:firstLine="405"/>
      </w:pPr>
      <w:r>
        <w:rPr>
          <w:rFonts w:hint="eastAsia"/>
        </w:rPr>
        <w:t>引言部分介绍了作者评估大坝建设的成本和收益在不同群体间分配的写作动机。第一部分描述了印度大坝的建造历程，并构建了大坝预期收益的生产函数。第二</w:t>
      </w:r>
      <w:r>
        <w:rPr>
          <w:rFonts w:hint="eastAsia"/>
        </w:rPr>
        <w:t>部分描述了实证策略。第三部分呈现了实证结果。第四部分作了总结。</w:t>
      </w:r>
    </w:p>
    <w:p w:rsidR="00AA459E" w:rsidRDefault="00560858">
      <w:pPr>
        <w:ind w:firstLine="405"/>
      </w:pPr>
      <w:r>
        <w:rPr>
          <w:rFonts w:hint="eastAsia"/>
        </w:rPr>
        <w:t>本文用</w:t>
      </w:r>
      <w:r>
        <w:rPr>
          <w:rFonts w:ascii="仿宋" w:eastAsia="仿宋" w:hAnsi="仿宋" w:cs="仿宋" w:hint="eastAsia"/>
          <w:highlight w:val="lightGray"/>
        </w:rPr>
        <w:t>河流梯度</w:t>
      </w:r>
      <w:r>
        <w:rPr>
          <w:rFonts w:hint="eastAsia"/>
        </w:rPr>
        <w:t>作为大坝数量的工具变量，提供了解决内生性问题的范例。</w:t>
      </w:r>
    </w:p>
    <w:p w:rsidR="00AA459E" w:rsidRDefault="00560858">
      <w:pPr>
        <w:ind w:firstLine="405"/>
      </w:pPr>
      <w:r>
        <w:rPr>
          <w:rFonts w:ascii="仿宋" w:eastAsia="仿宋" w:hAnsi="仿宋" w:cs="仿宋" w:hint="eastAsia"/>
          <w:highlight w:val="lightGray"/>
        </w:rPr>
        <w:t>缺乏对社会总福利的变化的讨论</w:t>
      </w:r>
      <w:r>
        <w:rPr>
          <w:rFonts w:hint="eastAsia"/>
        </w:rPr>
        <w:t>。如果给予坝区人民足够且有效的补贴，社会总福利如何变化？</w:t>
      </w:r>
    </w:p>
    <w:p w:rsidR="00AA459E" w:rsidRDefault="00560858">
      <w:pPr>
        <w:ind w:firstLine="405"/>
      </w:pPr>
      <w:r>
        <w:rPr>
          <w:rFonts w:hint="eastAsia"/>
        </w:rPr>
        <w:t>在谋划一项浩大工程时，我们不能总叫嚣着要有“战略眼光”，而忽视当事人的福利变化。统筹全局，制定妥善的兜底机制，才能减少发展过程中底层穷人细碎的抽泣。</w:t>
      </w:r>
    </w:p>
    <w:p w:rsidR="00AA459E" w:rsidRDefault="00AA459E">
      <w:pPr>
        <w:ind w:firstLine="405"/>
      </w:pPr>
    </w:p>
    <w:p w:rsidR="00AA459E" w:rsidRDefault="00560858">
      <w:pPr>
        <w:ind w:firstLine="405"/>
      </w:pPr>
      <w:r>
        <w:rPr>
          <w:rFonts w:hint="eastAsia"/>
        </w:rPr>
        <w:t>主文献共</w:t>
      </w:r>
      <w:r>
        <w:rPr>
          <w:rFonts w:hint="eastAsia"/>
        </w:rPr>
        <w:t>91</w:t>
      </w:r>
      <w:r>
        <w:rPr>
          <w:rFonts w:hint="eastAsia"/>
        </w:rPr>
        <w:t>篇，涉及</w:t>
      </w:r>
      <w:r>
        <w:rPr>
          <w:rFonts w:hint="eastAsia"/>
        </w:rPr>
        <w:t>11</w:t>
      </w:r>
      <w:r>
        <w:rPr>
          <w:rFonts w:hint="eastAsia"/>
        </w:rPr>
        <w:t>个门类（</w:t>
      </w:r>
      <w:r>
        <w:rPr>
          <w:rFonts w:hint="eastAsia"/>
        </w:rPr>
        <w:t>1 Production Economics And Farm Management</w:t>
      </w:r>
      <w:r>
        <w:rPr>
          <w:rFonts w:hint="eastAsia"/>
        </w:rPr>
        <w:t>、</w:t>
      </w:r>
      <w:r>
        <w:rPr>
          <w:rFonts w:hint="eastAsia"/>
        </w:rPr>
        <w:t>2 Agricultur</w:t>
      </w:r>
      <w:r>
        <w:rPr>
          <w:rFonts w:hint="eastAsia"/>
        </w:rPr>
        <w:t>al Markets</w:t>
      </w:r>
      <w:r>
        <w:rPr>
          <w:rFonts w:hint="eastAsia"/>
        </w:rPr>
        <w:t>、</w:t>
      </w:r>
      <w:r>
        <w:rPr>
          <w:rFonts w:hint="eastAsia"/>
        </w:rPr>
        <w:t>3 Agricultural Policy</w:t>
      </w:r>
      <w:r>
        <w:rPr>
          <w:rFonts w:hint="eastAsia"/>
        </w:rPr>
        <w:t>、</w:t>
      </w:r>
      <w:r>
        <w:rPr>
          <w:rFonts w:hint="eastAsia"/>
        </w:rPr>
        <w:t>4 International Agricultural Products Trade</w:t>
      </w:r>
      <w:r>
        <w:rPr>
          <w:rFonts w:hint="eastAsia"/>
        </w:rPr>
        <w:t>、</w:t>
      </w:r>
      <w:r>
        <w:rPr>
          <w:rFonts w:hint="eastAsia"/>
        </w:rPr>
        <w:t>5 Agricultural Development</w:t>
      </w:r>
      <w:r>
        <w:rPr>
          <w:rFonts w:hint="eastAsia"/>
        </w:rPr>
        <w:t>、</w:t>
      </w:r>
      <w:r>
        <w:rPr>
          <w:rFonts w:hint="eastAsia"/>
        </w:rPr>
        <w:t>6 Natural Resource Economics And Conservation</w:t>
      </w:r>
      <w:r>
        <w:rPr>
          <w:rFonts w:hint="eastAsia"/>
        </w:rPr>
        <w:t>、</w:t>
      </w:r>
      <w:r>
        <w:rPr>
          <w:rFonts w:hint="eastAsia"/>
        </w:rPr>
        <w:t>7 Environmental Economics</w:t>
      </w:r>
      <w:r>
        <w:rPr>
          <w:rFonts w:hint="eastAsia"/>
        </w:rPr>
        <w:t>、</w:t>
      </w:r>
      <w:r>
        <w:rPr>
          <w:rFonts w:hint="eastAsia"/>
        </w:rPr>
        <w:t>8 Food And Consumer Economics</w:t>
      </w:r>
      <w:r>
        <w:rPr>
          <w:rFonts w:hint="eastAsia"/>
        </w:rPr>
        <w:t>、</w:t>
      </w:r>
      <w:r>
        <w:rPr>
          <w:rFonts w:hint="eastAsia"/>
        </w:rPr>
        <w:t xml:space="preserve">9 Rural Development And Regional Issues </w:t>
      </w:r>
      <w:r>
        <w:rPr>
          <w:rFonts w:hint="eastAsia"/>
        </w:rPr>
        <w:t>、</w:t>
      </w:r>
      <w:r>
        <w:rPr>
          <w:rFonts w:hint="eastAsia"/>
        </w:rPr>
        <w:t>10 Agribu</w:t>
      </w:r>
      <w:r>
        <w:rPr>
          <w:rFonts w:hint="eastAsia"/>
        </w:rPr>
        <w:t>siness Economics And Management</w:t>
      </w:r>
      <w:r>
        <w:rPr>
          <w:rFonts w:hint="eastAsia"/>
        </w:rPr>
        <w:t>、</w:t>
      </w:r>
      <w:r>
        <w:rPr>
          <w:rFonts w:hint="eastAsia"/>
        </w:rPr>
        <w:t>11 Econometric Developments In Agricultural And Resource Economics</w:t>
      </w:r>
      <w:r>
        <w:rPr>
          <w:rFonts w:hint="eastAsia"/>
        </w:rPr>
        <w:t>）。</w:t>
      </w:r>
    </w:p>
    <w:p w:rsidR="00AA459E" w:rsidRDefault="00AA459E">
      <w:pPr>
        <w:ind w:firstLine="405"/>
      </w:pPr>
    </w:p>
    <w:p w:rsidR="00AA459E" w:rsidRDefault="00560858">
      <w:pPr>
        <w:ind w:firstLine="405"/>
      </w:pPr>
      <w:r>
        <w:rPr>
          <w:rFonts w:hint="eastAsia"/>
        </w:rPr>
        <w:t>去年郑氏共讲了</w:t>
      </w:r>
      <w:r>
        <w:rPr>
          <w:rFonts w:hint="eastAsia"/>
        </w:rPr>
        <w:t>41</w:t>
      </w:r>
      <w:r>
        <w:rPr>
          <w:rFonts w:hint="eastAsia"/>
        </w:rPr>
        <w:t>篇文献，刨除上次资格考试已经涵盖的</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11</w:t>
      </w:r>
      <w:r>
        <w:rPr>
          <w:rFonts w:hint="eastAsia"/>
        </w:rPr>
        <w:t>，今年最可能考的依次为</w:t>
      </w:r>
      <w:r>
        <w:rPr>
          <w:rFonts w:hint="eastAsia"/>
        </w:rPr>
        <w:t xml:space="preserve"> 8 Food And Consumer Economics</w:t>
      </w:r>
      <w:r>
        <w:rPr>
          <w:rFonts w:hint="eastAsia"/>
        </w:rPr>
        <w:t>、</w:t>
      </w:r>
      <w:r>
        <w:rPr>
          <w:rFonts w:hint="eastAsia"/>
        </w:rPr>
        <w:t>7</w:t>
      </w:r>
      <w:r>
        <w:rPr>
          <w:rFonts w:hint="eastAsia"/>
        </w:rPr>
        <w:t>、</w:t>
      </w:r>
      <w:r>
        <w:rPr>
          <w:rFonts w:hint="eastAsia"/>
        </w:rPr>
        <w:t>4</w:t>
      </w:r>
      <w:r>
        <w:rPr>
          <w:rFonts w:hint="eastAsia"/>
        </w:rPr>
        <w:t>、</w:t>
      </w:r>
      <w:r>
        <w:rPr>
          <w:rFonts w:hint="eastAsia"/>
        </w:rPr>
        <w:t>3</w:t>
      </w:r>
      <w:r>
        <w:rPr>
          <w:rFonts w:hint="eastAsia"/>
        </w:rPr>
        <w:t>、</w:t>
      </w:r>
      <w:r>
        <w:rPr>
          <w:rFonts w:hint="eastAsia"/>
        </w:rPr>
        <w:t>1</w:t>
      </w:r>
      <w:r>
        <w:rPr>
          <w:rFonts w:hint="eastAsia"/>
        </w:rPr>
        <w:t>、</w:t>
      </w:r>
      <w:r>
        <w:rPr>
          <w:rFonts w:hint="eastAsia"/>
        </w:rPr>
        <w:t>9</w:t>
      </w:r>
      <w:r>
        <w:rPr>
          <w:rFonts w:hint="eastAsia"/>
        </w:rPr>
        <w:t>、</w:t>
      </w:r>
      <w:r>
        <w:rPr>
          <w:rFonts w:hint="eastAsia"/>
        </w:rPr>
        <w:t>10</w:t>
      </w:r>
      <w:r>
        <w:rPr>
          <w:rFonts w:hint="eastAsia"/>
        </w:rPr>
        <w:t>：</w:t>
      </w:r>
    </w:p>
    <w:p w:rsidR="00AA459E" w:rsidRDefault="00560858">
      <w:pPr>
        <w:ind w:firstLine="405"/>
        <w:rPr>
          <w:b/>
          <w:bCs/>
        </w:rPr>
      </w:pPr>
      <w:r>
        <w:rPr>
          <w:rFonts w:hint="eastAsia"/>
          <w:b/>
          <w:bCs/>
        </w:rPr>
        <w:t xml:space="preserve">8-1. FCE </w:t>
      </w:r>
      <w:proofErr w:type="spellStart"/>
      <w:r>
        <w:rPr>
          <w:rFonts w:hint="eastAsia"/>
          <w:b/>
          <w:bCs/>
        </w:rPr>
        <w:t>Akerlof</w:t>
      </w:r>
      <w:proofErr w:type="spellEnd"/>
      <w:r>
        <w:rPr>
          <w:rFonts w:hint="eastAsia"/>
          <w:b/>
          <w:bCs/>
        </w:rPr>
        <w:t xml:space="preserve"> George. QJE 1970. The Market for Lemons Quality</w:t>
      </w:r>
      <w:r>
        <w:rPr>
          <w:rFonts w:hint="eastAsia"/>
          <w:b/>
          <w:bCs/>
        </w:rPr>
        <w:t xml:space="preserve"> Uncertainty and the Market Mechanism. Vol. 84, No. 3. (Aug., 1970), pp. 488-500.</w:t>
      </w:r>
    </w:p>
    <w:p w:rsidR="00AA459E" w:rsidRDefault="00560858">
      <w:pPr>
        <w:ind w:firstLine="405"/>
      </w:pPr>
      <w:r>
        <w:rPr>
          <w:rFonts w:hint="eastAsia"/>
        </w:rPr>
        <w:t>在</w:t>
      </w:r>
      <w:r>
        <w:rPr>
          <w:rFonts w:ascii="仿宋" w:eastAsia="仿宋" w:hAnsi="仿宋" w:cs="仿宋" w:hint="eastAsia"/>
          <w:highlight w:val="lightGray"/>
        </w:rPr>
        <w:t>信息不对称的情况下，买者只愿意支付市场统计的商品平均质量的价值</w:t>
      </w:r>
      <w:r>
        <w:rPr>
          <w:rFonts w:hint="eastAsia"/>
        </w:rPr>
        <w:t>，高质量产品选择退出交易而代之以低劣产品，</w:t>
      </w:r>
      <w:r>
        <w:rPr>
          <w:rFonts w:ascii="仿宋" w:eastAsia="仿宋" w:hAnsi="仿宋" w:cs="仿宋" w:hint="eastAsia"/>
          <w:highlight w:val="lightGray"/>
        </w:rPr>
        <w:t>市场规模缩小</w:t>
      </w:r>
      <w:r>
        <w:rPr>
          <w:rFonts w:hint="eastAsia"/>
        </w:rPr>
        <w:t>。</w:t>
      </w:r>
    </w:p>
    <w:p w:rsidR="00AA459E" w:rsidRDefault="00560858">
      <w:pPr>
        <w:ind w:firstLine="405"/>
      </w:pPr>
      <w:r>
        <w:rPr>
          <w:rFonts w:hint="eastAsia"/>
        </w:rPr>
        <w:t>引言部分介绍作者意图研究不对称信息条件下的产品质量和市场运作机制。第一部分以二手车市场为例说明问题所在。第二部分进一步将不对称信息条件的市场特征应用到健康保险、少数种族就业、不诚实的成本和发展中国家的信贷市场上。第三部分介绍了</w:t>
      </w:r>
      <w:r>
        <w:rPr>
          <w:rFonts w:hint="eastAsia"/>
        </w:rPr>
        <w:t>解决信息不对称的相关制度安排，如担保和品牌。第四部分做了总结。【</w:t>
      </w:r>
      <w:r>
        <w:rPr>
          <w:rFonts w:ascii="仿宋" w:eastAsia="仿宋" w:hAnsi="仿宋" w:cs="仿宋" w:hint="eastAsia"/>
          <w:highlight w:val="lightGray"/>
        </w:rPr>
        <w:t>举例→推广→解决办法→总结</w:t>
      </w:r>
      <w:r>
        <w:rPr>
          <w:rFonts w:hint="eastAsia"/>
        </w:rPr>
        <w:t>】</w:t>
      </w:r>
    </w:p>
    <w:p w:rsidR="00AA459E" w:rsidRDefault="00560858">
      <w:pPr>
        <w:ind w:firstLine="405"/>
      </w:pPr>
      <w:r>
        <w:rPr>
          <w:rFonts w:hint="eastAsia"/>
        </w:rPr>
        <w:t>不对称信息经济学的开山之作，通俗易懂。</w:t>
      </w:r>
    </w:p>
    <w:p w:rsidR="00AA459E" w:rsidRDefault="00560858">
      <w:pPr>
        <w:ind w:firstLine="405"/>
      </w:pPr>
      <w:r>
        <w:rPr>
          <w:rFonts w:hint="eastAsia"/>
        </w:rPr>
        <w:t>农产品市场中存在严重的信息不对称，根据本文，可以考虑创建品牌、市场准入等方法加以解决。</w:t>
      </w:r>
    </w:p>
    <w:p w:rsidR="00AA459E" w:rsidRDefault="00AA459E">
      <w:pPr>
        <w:ind w:firstLine="405"/>
      </w:pPr>
    </w:p>
    <w:p w:rsidR="00AA459E" w:rsidRDefault="00560858">
      <w:pPr>
        <w:ind w:firstLine="405"/>
        <w:rPr>
          <w:b/>
          <w:bCs/>
        </w:rPr>
      </w:pPr>
      <w:r>
        <w:rPr>
          <w:rFonts w:hint="eastAsia"/>
          <w:b/>
          <w:bCs/>
        </w:rPr>
        <w:t xml:space="preserve">8-2 FCE Deaton; Angus John </w:t>
      </w:r>
      <w:proofErr w:type="spellStart"/>
      <w:r>
        <w:rPr>
          <w:rFonts w:hint="eastAsia"/>
          <w:b/>
          <w:bCs/>
        </w:rPr>
        <w:t>Muellbauer</w:t>
      </w:r>
      <w:proofErr w:type="spellEnd"/>
      <w:r>
        <w:rPr>
          <w:rFonts w:hint="eastAsia"/>
          <w:b/>
          <w:bCs/>
        </w:rPr>
        <w:t>. AER 1980. An Almost Ideal Demand System. Vol. 70, No. 3. (Jun., 1980), pp. 312-326.</w:t>
      </w:r>
    </w:p>
    <w:p w:rsidR="00AA459E" w:rsidRDefault="00560858">
      <w:pPr>
        <w:ind w:firstLine="405"/>
      </w:pPr>
      <w:r>
        <w:rPr>
          <w:rFonts w:hint="eastAsia"/>
        </w:rPr>
        <w:t>Deaton</w:t>
      </w:r>
      <w:r>
        <w:rPr>
          <w:rFonts w:hint="eastAsia"/>
        </w:rPr>
        <w:t>构建的</w:t>
      </w:r>
      <w:proofErr w:type="gramStart"/>
      <w:r>
        <w:rPr>
          <w:rFonts w:hint="eastAsia"/>
        </w:rPr>
        <w:t>的</w:t>
      </w:r>
      <w:proofErr w:type="gramEnd"/>
      <w:r>
        <w:rPr>
          <w:rFonts w:hint="eastAsia"/>
        </w:rPr>
        <w:t>基本完美的需求模型（</w:t>
      </w:r>
      <w:r>
        <w:rPr>
          <w:rFonts w:hint="eastAsia"/>
        </w:rPr>
        <w:t>A</w:t>
      </w:r>
      <w:r>
        <w:rPr>
          <w:rFonts w:hint="eastAsia"/>
        </w:rPr>
        <w:t>IDS</w:t>
      </w:r>
      <w:r>
        <w:rPr>
          <w:rFonts w:hint="eastAsia"/>
        </w:rPr>
        <w:t>），提供了</w:t>
      </w:r>
      <w:r>
        <w:rPr>
          <w:rFonts w:ascii="仿宋" w:eastAsia="仿宋" w:hAnsi="仿宋" w:cs="仿宋" w:hint="eastAsia"/>
          <w:highlight w:val="lightGray"/>
        </w:rPr>
        <w:t>满足选择公理下的任意需求体系的一阶逼近</w:t>
      </w:r>
      <w:r>
        <w:rPr>
          <w:rFonts w:hint="eastAsia"/>
        </w:rPr>
        <w:t>（</w:t>
      </w:r>
      <w:r>
        <w:rPr>
          <w:rFonts w:hint="eastAsia"/>
        </w:rPr>
        <w:t xml:space="preserve">As a consumer demand model it provides a first order approximation to any demand system which satisfies the </w:t>
      </w:r>
      <w:hyperlink r:id="rId14" w:tooltip="Axioms of order (page does not exist)" w:history="1">
        <w:r>
          <w:rPr>
            <w:rFonts w:hint="eastAsia"/>
          </w:rPr>
          <w:t>axioms of order</w:t>
        </w:r>
      </w:hyperlink>
      <w:r>
        <w:rPr>
          <w:rFonts w:hint="eastAsia"/>
        </w:rPr>
        <w:t>）。引入了一个与偏好最大化一致的需求系统，可以用来</w:t>
      </w:r>
      <w:r>
        <w:rPr>
          <w:rFonts w:ascii="仿宋" w:eastAsia="仿宋" w:hAnsi="仿宋" w:cs="仿宋" w:hint="eastAsia"/>
          <w:highlight w:val="lightGray"/>
        </w:rPr>
        <w:t>描述居民对农产品的消费行为</w:t>
      </w:r>
      <w:r>
        <w:rPr>
          <w:rFonts w:hint="eastAsia"/>
        </w:rPr>
        <w:t>。</w:t>
      </w:r>
    </w:p>
    <w:p w:rsidR="00AA459E" w:rsidRDefault="00560858">
      <w:pPr>
        <w:ind w:firstLine="405"/>
      </w:pPr>
      <w:r>
        <w:rPr>
          <w:rFonts w:hint="eastAsia"/>
        </w:rPr>
        <w:t>引言部分介绍了文章的创新点。第一部分构建了</w:t>
      </w:r>
      <w:r>
        <w:rPr>
          <w:rFonts w:hint="eastAsia"/>
        </w:rPr>
        <w:t>AIDS</w:t>
      </w:r>
      <w:r>
        <w:rPr>
          <w:rFonts w:hint="eastAsia"/>
        </w:rPr>
        <w:t>模型。第二部分利用战后英国的数据对模型进行了估计。第三部分做了总结。【</w:t>
      </w:r>
      <w:r>
        <w:rPr>
          <w:rFonts w:ascii="仿宋" w:eastAsia="仿宋" w:hAnsi="仿宋" w:cs="仿宋" w:hint="eastAsia"/>
          <w:highlight w:val="lightGray"/>
        </w:rPr>
        <w:t>模型构建→估计→总结</w:t>
      </w:r>
      <w:r>
        <w:rPr>
          <w:rFonts w:hint="eastAsia"/>
        </w:rPr>
        <w:t>】</w:t>
      </w:r>
    </w:p>
    <w:p w:rsidR="00AA459E" w:rsidRDefault="00560858">
      <w:pPr>
        <w:ind w:firstLine="405"/>
      </w:pPr>
      <w:r>
        <w:rPr>
          <w:rFonts w:hint="eastAsia"/>
        </w:rPr>
        <w:t>文章假定不同商品的预算份额线性相关于实际总支出的对数和相对价格的对数，所构建出的</w:t>
      </w:r>
      <w:r>
        <w:rPr>
          <w:rFonts w:hint="eastAsia"/>
        </w:rPr>
        <w:t>AIDS</w:t>
      </w:r>
      <w:r>
        <w:rPr>
          <w:rFonts w:hint="eastAsia"/>
        </w:rPr>
        <w:t>，综合了</w:t>
      </w:r>
      <w:r>
        <w:rPr>
          <w:rFonts w:hint="eastAsia"/>
        </w:rPr>
        <w:t>Rotterdam Model</w:t>
      </w:r>
      <w:r>
        <w:rPr>
          <w:rFonts w:hint="eastAsia"/>
        </w:rPr>
        <w:t>（鹿特丹模型）和</w:t>
      </w:r>
      <w:proofErr w:type="spellStart"/>
      <w:r>
        <w:rPr>
          <w:rFonts w:hint="eastAsia"/>
        </w:rPr>
        <w:t>Translog</w:t>
      </w:r>
      <w:proofErr w:type="spellEnd"/>
      <w:r>
        <w:rPr>
          <w:rFonts w:hint="eastAsia"/>
        </w:rPr>
        <w:t xml:space="preserve"> Model</w:t>
      </w:r>
      <w:r>
        <w:rPr>
          <w:rFonts w:hint="eastAsia"/>
        </w:rPr>
        <w:t>（超对数模型）的优点。</w:t>
      </w:r>
    </w:p>
    <w:p w:rsidR="00AA459E" w:rsidRDefault="00560858">
      <w:pPr>
        <w:ind w:firstLine="405"/>
      </w:pPr>
      <w:r>
        <w:rPr>
          <w:rFonts w:hint="eastAsia"/>
        </w:rPr>
        <w:t>本文从理论出发，详细论证了近乎完美需求系统，并将其与以往需求理论进行比较，在实证运用中，提醒我们注意数据处理的偏差及参数估计的解释。</w:t>
      </w:r>
    </w:p>
    <w:p w:rsidR="00AA459E" w:rsidRDefault="00AA459E">
      <w:pPr>
        <w:ind w:firstLine="405"/>
      </w:pPr>
    </w:p>
    <w:p w:rsidR="00AA459E" w:rsidRDefault="00560858">
      <w:pPr>
        <w:ind w:firstLine="405"/>
        <w:rPr>
          <w:b/>
          <w:bCs/>
        </w:rPr>
      </w:pPr>
      <w:r>
        <w:rPr>
          <w:rFonts w:hint="eastAsia"/>
          <w:b/>
          <w:bCs/>
        </w:rPr>
        <w:t xml:space="preserve">8-4 </w:t>
      </w:r>
      <w:proofErr w:type="gramStart"/>
      <w:r>
        <w:rPr>
          <w:rFonts w:hint="eastAsia"/>
          <w:b/>
          <w:bCs/>
        </w:rPr>
        <w:t>FCE  James</w:t>
      </w:r>
      <w:proofErr w:type="gramEnd"/>
      <w:r>
        <w:rPr>
          <w:rFonts w:hint="eastAsia"/>
          <w:b/>
          <w:bCs/>
        </w:rPr>
        <w:t xml:space="preserve"> A. Chalfant JPE 1988 Accounting for Changes in Tastes. Vol. 96, No. 2 (Apr.,</w:t>
      </w:r>
      <w:r>
        <w:rPr>
          <w:rFonts w:hint="eastAsia"/>
          <w:b/>
          <w:bCs/>
        </w:rPr>
        <w:t xml:space="preserve"> 1988), pp. 391-410.</w:t>
      </w:r>
    </w:p>
    <w:p w:rsidR="00AA459E" w:rsidRDefault="00560858">
      <w:pPr>
        <w:ind w:firstLine="405"/>
      </w:pPr>
      <w:r>
        <w:rPr>
          <w:rFonts w:hint="eastAsia"/>
        </w:rPr>
        <w:t>本文用</w:t>
      </w:r>
      <w:r>
        <w:rPr>
          <w:rFonts w:ascii="仿宋" w:eastAsia="仿宋" w:hAnsi="仿宋" w:cs="仿宋" w:hint="eastAsia"/>
          <w:highlight w:val="lightGray"/>
        </w:rPr>
        <w:t>非参数估计方法检验偏好（口味</w:t>
      </w:r>
      <w:r>
        <w:rPr>
          <w:rFonts w:ascii="仿宋" w:eastAsia="仿宋" w:hAnsi="仿宋" w:cs="仿宋" w:hint="eastAsia"/>
          <w:highlight w:val="lightGray"/>
        </w:rPr>
        <w:t>tastes</w:t>
      </w:r>
      <w:r>
        <w:rPr>
          <w:rFonts w:ascii="仿宋" w:eastAsia="仿宋" w:hAnsi="仿宋" w:cs="仿宋" w:hint="eastAsia"/>
          <w:highlight w:val="lightGray"/>
        </w:rPr>
        <w:t>）的改变对市场需求的影响</w:t>
      </w:r>
      <w:r>
        <w:rPr>
          <w:rFonts w:hint="eastAsia"/>
        </w:rPr>
        <w:t>。研究发现美国和澳大利亚市场肉类产品的消费模式（偏好）只能</w:t>
      </w:r>
      <w:r>
        <w:rPr>
          <w:rFonts w:ascii="仿宋" w:eastAsia="仿宋" w:hAnsi="仿宋" w:cs="仿宋" w:hint="eastAsia"/>
          <w:highlight w:val="lightGray"/>
        </w:rPr>
        <w:t>由相对价格和支出解释</w:t>
      </w:r>
      <w:r>
        <w:rPr>
          <w:rFonts w:hint="eastAsia"/>
        </w:rPr>
        <w:t>，而特定的函数形式会改变结论，因此需求计量研究中的设定误差（</w:t>
      </w:r>
      <w:r>
        <w:rPr>
          <w:rFonts w:hint="eastAsia"/>
        </w:rPr>
        <w:t>specification errors</w:t>
      </w:r>
      <w:r>
        <w:rPr>
          <w:rFonts w:hint="eastAsia"/>
        </w:rPr>
        <w:t>）可以视为消费者偏好的量化指标。</w:t>
      </w:r>
    </w:p>
    <w:p w:rsidR="00AA459E" w:rsidRDefault="00560858">
      <w:pPr>
        <w:ind w:firstLine="405"/>
      </w:pPr>
      <w:r>
        <w:rPr>
          <w:rFonts w:hint="eastAsia"/>
        </w:rPr>
        <w:t>第一部分（引言）介绍了文章（研究价格和支出对消费模式的解释力度）的主旨。第二部分比较了两种研究方法。第三部分讨论了红肉（</w:t>
      </w:r>
      <w:r>
        <w:rPr>
          <w:rFonts w:hint="eastAsia"/>
        </w:rPr>
        <w:t>red meats</w:t>
      </w:r>
      <w:r>
        <w:rPr>
          <w:rFonts w:hint="eastAsia"/>
        </w:rPr>
        <w:t>）的市场需求。第四部分说明了消费加总和分离的注意事</w:t>
      </w:r>
      <w:r>
        <w:rPr>
          <w:rFonts w:hint="eastAsia"/>
        </w:rPr>
        <w:t>项。第五部分讨论了非参数估计方法。第六部分呈现了估计结果并讨论了检验稳定偏好（</w:t>
      </w:r>
      <w:r>
        <w:rPr>
          <w:rFonts w:hint="eastAsia"/>
        </w:rPr>
        <w:t>stable preference</w:t>
      </w:r>
      <w:r>
        <w:rPr>
          <w:rFonts w:hint="eastAsia"/>
        </w:rPr>
        <w:t>）的相关问题。</w:t>
      </w:r>
    </w:p>
    <w:p w:rsidR="00AA459E" w:rsidRDefault="00560858">
      <w:pPr>
        <w:ind w:firstLine="405"/>
      </w:pPr>
      <w:r>
        <w:rPr>
          <w:rFonts w:hint="eastAsia"/>
        </w:rPr>
        <w:t>所使用的非参数估计方法，</w:t>
      </w:r>
      <w:r>
        <w:rPr>
          <w:rFonts w:ascii="仿宋" w:eastAsia="仿宋" w:hAnsi="仿宋" w:cs="仿宋" w:hint="eastAsia"/>
          <w:highlight w:val="lightGray"/>
        </w:rPr>
        <w:t>放松了产品偏好具有特定函数形式</w:t>
      </w:r>
      <w:r>
        <w:rPr>
          <w:rFonts w:hint="eastAsia"/>
        </w:rPr>
        <w:t>（如</w:t>
      </w:r>
      <w:proofErr w:type="spellStart"/>
      <w:r>
        <w:rPr>
          <w:rFonts w:hint="eastAsia"/>
        </w:rPr>
        <w:t>translog</w:t>
      </w:r>
      <w:proofErr w:type="spellEnd"/>
      <w:r>
        <w:rPr>
          <w:rFonts w:hint="eastAsia"/>
        </w:rPr>
        <w:t>）的假定。</w:t>
      </w:r>
    </w:p>
    <w:p w:rsidR="00AA459E" w:rsidRDefault="00560858">
      <w:pPr>
        <w:ind w:firstLine="405"/>
      </w:pPr>
      <w:r>
        <w:rPr>
          <w:rFonts w:hint="eastAsia"/>
        </w:rPr>
        <w:t>需求函数的不当选择可能导致结构变化检验产生偏误，尤其在时间序列中，若忽略了结构变化因素，会导致模型误设。</w:t>
      </w:r>
    </w:p>
    <w:p w:rsidR="00AA459E" w:rsidRDefault="00AA459E">
      <w:pPr>
        <w:ind w:firstLine="405"/>
      </w:pPr>
    </w:p>
    <w:p w:rsidR="00AA459E" w:rsidRDefault="00560858">
      <w:pPr>
        <w:ind w:firstLine="405"/>
      </w:pPr>
      <w:r>
        <w:rPr>
          <w:rFonts w:hint="eastAsia"/>
        </w:rPr>
        <w:t>去年郑氏共讲了</w:t>
      </w:r>
      <w:r>
        <w:rPr>
          <w:rFonts w:hint="eastAsia"/>
        </w:rPr>
        <w:t>41</w:t>
      </w:r>
      <w:r>
        <w:rPr>
          <w:rFonts w:hint="eastAsia"/>
        </w:rPr>
        <w:t>篇文献，刨除上次资格考试已经涵盖的</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11</w:t>
      </w:r>
      <w:r>
        <w:rPr>
          <w:rFonts w:hint="eastAsia"/>
        </w:rPr>
        <w:t>，今年最可能考的依次为</w:t>
      </w:r>
      <w:r>
        <w:rPr>
          <w:rFonts w:hint="eastAsia"/>
        </w:rPr>
        <w:t xml:space="preserve"> 8</w:t>
      </w:r>
      <w:r>
        <w:rPr>
          <w:rFonts w:hint="eastAsia"/>
        </w:rPr>
        <w:t>、</w:t>
      </w:r>
      <w:r>
        <w:rPr>
          <w:rFonts w:hint="eastAsia"/>
        </w:rPr>
        <w:t xml:space="preserve">7 Environmental </w:t>
      </w:r>
      <w:r>
        <w:rPr>
          <w:rFonts w:hint="eastAsia"/>
        </w:rPr>
        <w:t>Economics</w:t>
      </w:r>
      <w:r>
        <w:rPr>
          <w:rFonts w:hint="eastAsia"/>
        </w:rPr>
        <w:t>、</w:t>
      </w:r>
      <w:r>
        <w:rPr>
          <w:rFonts w:hint="eastAsia"/>
        </w:rPr>
        <w:t>4</w:t>
      </w:r>
      <w:r>
        <w:rPr>
          <w:rFonts w:hint="eastAsia"/>
        </w:rPr>
        <w:t>、</w:t>
      </w:r>
      <w:r>
        <w:rPr>
          <w:rFonts w:hint="eastAsia"/>
        </w:rPr>
        <w:t>3</w:t>
      </w:r>
      <w:r>
        <w:rPr>
          <w:rFonts w:hint="eastAsia"/>
        </w:rPr>
        <w:t>、</w:t>
      </w:r>
      <w:r>
        <w:rPr>
          <w:rFonts w:hint="eastAsia"/>
        </w:rPr>
        <w:t>1</w:t>
      </w:r>
      <w:r>
        <w:rPr>
          <w:rFonts w:hint="eastAsia"/>
        </w:rPr>
        <w:t>、</w:t>
      </w:r>
      <w:r>
        <w:rPr>
          <w:rFonts w:hint="eastAsia"/>
        </w:rPr>
        <w:t>9</w:t>
      </w:r>
      <w:r>
        <w:rPr>
          <w:rFonts w:hint="eastAsia"/>
        </w:rPr>
        <w:t>、</w:t>
      </w:r>
      <w:r>
        <w:rPr>
          <w:rFonts w:hint="eastAsia"/>
        </w:rPr>
        <w:t>10</w:t>
      </w:r>
      <w:r>
        <w:rPr>
          <w:rFonts w:hint="eastAsia"/>
        </w:rPr>
        <w:t>：</w:t>
      </w:r>
    </w:p>
    <w:p w:rsidR="00AA459E" w:rsidRDefault="00560858">
      <w:pPr>
        <w:ind w:firstLine="405"/>
        <w:rPr>
          <w:b/>
          <w:bCs/>
        </w:rPr>
      </w:pPr>
      <w:r>
        <w:rPr>
          <w:rFonts w:hint="eastAsia"/>
          <w:b/>
          <w:bCs/>
        </w:rPr>
        <w:t>7-1. EE Coase, Ronald. JLE 1960.The Problem of Social Cost. Vol. 3. (Oct., 1960), pp. 1-44.</w:t>
      </w:r>
    </w:p>
    <w:p w:rsidR="00AA459E" w:rsidRDefault="00560858">
      <w:pPr>
        <w:ind w:firstLine="405"/>
      </w:pPr>
      <w:r>
        <w:rPr>
          <w:rFonts w:hint="eastAsia"/>
        </w:rPr>
        <w:t>如果交易费用为零，只要</w:t>
      </w:r>
      <w:r>
        <w:rPr>
          <w:rFonts w:ascii="仿宋" w:eastAsia="仿宋" w:hAnsi="仿宋" w:cs="仿宋" w:hint="eastAsia"/>
          <w:highlight w:val="lightGray"/>
        </w:rPr>
        <w:t>产权界定清晰，资源配置最终结果与法律的判定无关</w:t>
      </w:r>
      <w:r>
        <w:rPr>
          <w:rFonts w:hint="eastAsia"/>
        </w:rPr>
        <w:t>；合法权利的初始界定会对经济制度运行的效率产生影响。</w:t>
      </w:r>
    </w:p>
    <w:p w:rsidR="00AA459E" w:rsidRDefault="00560858">
      <w:pPr>
        <w:ind w:firstLine="405"/>
      </w:pPr>
      <w:r>
        <w:rPr>
          <w:rFonts w:hint="eastAsia"/>
        </w:rPr>
        <w:t>第一部分介绍研究的问题。第二部分说明社会成本问题的属性。第三部分讨论损害责任的定价体系；第四部分探讨法律制度在解决外部性中的作用；第五部分论证政府需要管控外部性；</w:t>
      </w:r>
      <w:r>
        <w:rPr>
          <w:rFonts w:hint="eastAsia"/>
        </w:rPr>
        <w:t>第六部</w:t>
      </w:r>
      <w:proofErr w:type="gramStart"/>
      <w:r>
        <w:rPr>
          <w:rFonts w:hint="eastAsia"/>
        </w:rPr>
        <w:t>分分析</w:t>
      </w:r>
      <w:proofErr w:type="gramEnd"/>
      <w:r>
        <w:rPr>
          <w:rFonts w:hint="eastAsia"/>
        </w:rPr>
        <w:t>产权界定与经济效率的关系；第七部分指出传统福利经济学的缺陷并提出新的观点。【</w:t>
      </w:r>
      <w:r>
        <w:rPr>
          <w:rFonts w:ascii="仿宋" w:eastAsia="仿宋" w:hAnsi="仿宋" w:cs="仿宋" w:hint="eastAsia"/>
          <w:highlight w:val="lightGray"/>
        </w:rPr>
        <w:t>引入→社会成本问题属性→责任问题→法律作用→政府作用→产权与经济效益</w:t>
      </w:r>
      <w:r>
        <w:rPr>
          <w:rFonts w:hint="eastAsia"/>
        </w:rPr>
        <w:t>】</w:t>
      </w:r>
    </w:p>
    <w:p w:rsidR="00AA459E" w:rsidRDefault="00560858">
      <w:pPr>
        <w:ind w:firstLine="405"/>
      </w:pPr>
      <w:r>
        <w:rPr>
          <w:rFonts w:hint="eastAsia"/>
        </w:rPr>
        <w:t>作者创造性地从经济角度对法律案件剖析，分析了不同的制度安排对企业、政府和个人的影响，开辟了新制度经济学的篇章。</w:t>
      </w:r>
    </w:p>
    <w:p w:rsidR="00AA459E" w:rsidRDefault="00AA459E">
      <w:pPr>
        <w:ind w:firstLine="405"/>
      </w:pPr>
    </w:p>
    <w:p w:rsidR="00AA459E" w:rsidRDefault="00560858">
      <w:pPr>
        <w:ind w:firstLine="405"/>
        <w:rPr>
          <w:b/>
          <w:bCs/>
        </w:rPr>
      </w:pPr>
      <w:r>
        <w:rPr>
          <w:rFonts w:hint="eastAsia"/>
          <w:b/>
          <w:bCs/>
        </w:rPr>
        <w:t xml:space="preserve">7-5 EE Wolfram </w:t>
      </w:r>
      <w:proofErr w:type="spellStart"/>
      <w:r>
        <w:rPr>
          <w:rFonts w:hint="eastAsia"/>
          <w:b/>
          <w:bCs/>
        </w:rPr>
        <w:t>Schlenker</w:t>
      </w:r>
      <w:proofErr w:type="spellEnd"/>
      <w:r>
        <w:rPr>
          <w:rFonts w:hint="eastAsia"/>
          <w:b/>
          <w:bCs/>
        </w:rPr>
        <w:t xml:space="preserve"> AER 2005 Will U.S. Agriculture Really Benefit from Global Warming--Accounting for Irrigation i</w:t>
      </w:r>
      <w:r>
        <w:rPr>
          <w:rFonts w:hint="eastAsia"/>
          <w:b/>
          <w:bCs/>
        </w:rPr>
        <w:t xml:space="preserve">n the Hedonic Approach. Vol. 95, No. 1 (Mar., 2005), pp. </w:t>
      </w:r>
      <w:r>
        <w:rPr>
          <w:rFonts w:hint="eastAsia"/>
          <w:b/>
          <w:bCs/>
        </w:rPr>
        <w:lastRenderedPageBreak/>
        <w:t>395-406.</w:t>
      </w:r>
    </w:p>
    <w:p w:rsidR="00AA459E" w:rsidRDefault="00560858">
      <w:pPr>
        <w:ind w:firstLine="405"/>
      </w:pPr>
      <w:r>
        <w:rPr>
          <w:rFonts w:hint="eastAsia"/>
        </w:rPr>
        <w:t>需要分别估计</w:t>
      </w:r>
      <w:r>
        <w:rPr>
          <w:rFonts w:ascii="仿宋" w:eastAsia="仿宋" w:hAnsi="仿宋" w:cs="仿宋" w:hint="eastAsia"/>
          <w:highlight w:val="lightGray"/>
        </w:rPr>
        <w:t>气候变化对干旱地区和</w:t>
      </w:r>
      <w:proofErr w:type="gramStart"/>
      <w:r>
        <w:rPr>
          <w:rFonts w:ascii="仿宋" w:eastAsia="仿宋" w:hAnsi="仿宋" w:cs="仿宋" w:hint="eastAsia"/>
          <w:highlight w:val="lightGray"/>
        </w:rPr>
        <w:t>可</w:t>
      </w:r>
      <w:proofErr w:type="gramEnd"/>
      <w:r>
        <w:rPr>
          <w:rFonts w:ascii="仿宋" w:eastAsia="仿宋" w:hAnsi="仿宋" w:cs="仿宋" w:hint="eastAsia"/>
          <w:highlight w:val="lightGray"/>
        </w:rPr>
        <w:t>灌溉地区农业的影响</w:t>
      </w:r>
    </w:p>
    <w:p w:rsidR="00AA459E" w:rsidRDefault="00560858">
      <w:pPr>
        <w:ind w:firstLine="405"/>
      </w:pPr>
      <w:r>
        <w:rPr>
          <w:rFonts w:hint="eastAsia"/>
        </w:rPr>
        <w:t>第一部分介绍灌溉情况，并指出享乐价格法前提假设的错误之处（以降雨衡量供水量，生产成本将会被资本化）。第二部分构建了模型。第三部分呈现了模型估计结果，主要讨论享乐估价法下旱地和水田估计结果的差异性。最后一部分是结论。</w:t>
      </w:r>
    </w:p>
    <w:p w:rsidR="00AA459E" w:rsidRDefault="00AA459E">
      <w:pPr>
        <w:ind w:firstLine="405"/>
        <w:rPr>
          <w:b/>
          <w:bCs/>
        </w:rPr>
      </w:pPr>
    </w:p>
    <w:p w:rsidR="00AA459E" w:rsidRDefault="00560858">
      <w:pPr>
        <w:ind w:firstLine="405"/>
        <w:rPr>
          <w:b/>
          <w:bCs/>
        </w:rPr>
      </w:pPr>
      <w:r>
        <w:rPr>
          <w:rFonts w:hint="eastAsia"/>
          <w:b/>
          <w:bCs/>
        </w:rPr>
        <w:t xml:space="preserve">7-6 EE V. Kerry Smith JPE </w:t>
      </w:r>
      <w:proofErr w:type="gramStart"/>
      <w:r>
        <w:rPr>
          <w:rFonts w:hint="eastAsia"/>
          <w:b/>
          <w:bCs/>
        </w:rPr>
        <w:t>1995  Can</w:t>
      </w:r>
      <w:proofErr w:type="gramEnd"/>
      <w:r>
        <w:rPr>
          <w:rFonts w:hint="eastAsia"/>
          <w:b/>
          <w:bCs/>
        </w:rPr>
        <w:t xml:space="preserve"> Markets Value Air </w:t>
      </w:r>
      <w:r>
        <w:rPr>
          <w:rFonts w:hint="eastAsia"/>
          <w:b/>
          <w:bCs/>
        </w:rPr>
        <w:t>Quality--A Meta-Analysis of Hedonic Property Value Models. Vol. 103, No. 1 (Feb., 1995), pp. 209-227</w:t>
      </w:r>
    </w:p>
    <w:p w:rsidR="00AA459E" w:rsidRDefault="00560858">
      <w:pPr>
        <w:ind w:firstLine="405"/>
      </w:pPr>
      <w:r>
        <w:rPr>
          <w:rFonts w:hint="eastAsia"/>
        </w:rPr>
        <w:t>文章用荟萃分析方法，</w:t>
      </w:r>
      <w:r>
        <w:rPr>
          <w:rFonts w:ascii="仿宋" w:eastAsia="仿宋" w:hAnsi="仿宋" w:cs="仿宋" w:hint="eastAsia"/>
          <w:highlight w:val="lightGray"/>
        </w:rPr>
        <w:t>使用特征价格模型估算人们对减少空气污染的边际支付意愿</w:t>
      </w:r>
      <w:r>
        <w:rPr>
          <w:rFonts w:hint="eastAsia"/>
        </w:rPr>
        <w:t>。研究发现，</w:t>
      </w:r>
      <w:r>
        <w:rPr>
          <w:rFonts w:ascii="仿宋" w:eastAsia="仿宋" w:hAnsi="仿宋" w:cs="仿宋" w:hint="eastAsia"/>
          <w:highlight w:val="lightGray"/>
        </w:rPr>
        <w:t>富裕地区</w:t>
      </w:r>
      <w:r>
        <w:rPr>
          <w:rFonts w:hint="eastAsia"/>
        </w:rPr>
        <w:t>的平均边际支付意愿（</w:t>
      </w:r>
      <w:r>
        <w:rPr>
          <w:rFonts w:hint="eastAsia"/>
        </w:rPr>
        <w:t>marginal willingness to pay</w:t>
      </w:r>
      <w:r>
        <w:rPr>
          <w:rFonts w:hint="eastAsia"/>
        </w:rPr>
        <w:t>）大于贫穷地区；</w:t>
      </w:r>
      <w:r>
        <w:rPr>
          <w:rFonts w:ascii="仿宋" w:eastAsia="仿宋" w:hAnsi="仿宋" w:cs="仿宋" w:hint="eastAsia"/>
          <w:highlight w:val="lightGray"/>
        </w:rPr>
        <w:t>污染程度低的地区</w:t>
      </w:r>
      <w:r>
        <w:rPr>
          <w:rFonts w:hint="eastAsia"/>
        </w:rPr>
        <w:t>，其</w:t>
      </w:r>
      <w:proofErr w:type="spellStart"/>
      <w:r>
        <w:rPr>
          <w:rFonts w:hint="eastAsia"/>
        </w:rPr>
        <w:t>Mwtp</w:t>
      </w:r>
      <w:proofErr w:type="spellEnd"/>
      <w:r>
        <w:rPr>
          <w:rFonts w:hint="eastAsia"/>
        </w:rPr>
        <w:t>大于污染程度高的地区。其次，</w:t>
      </w:r>
      <w:r>
        <w:rPr>
          <w:rFonts w:ascii="仿宋" w:eastAsia="仿宋" w:hAnsi="仿宋" w:cs="仿宋" w:hint="eastAsia"/>
          <w:highlight w:val="lightGray"/>
        </w:rPr>
        <w:t>估计结果对于地区条件非常敏感</w:t>
      </w:r>
      <w:r>
        <w:rPr>
          <w:rFonts w:hint="eastAsia"/>
        </w:rPr>
        <w:t>，进行支付意愿估计时，不仅要考虑地区空气质量</w:t>
      </w:r>
      <w:r>
        <w:rPr>
          <w:rFonts w:hint="eastAsia"/>
        </w:rPr>
        <w:t>条件的差异还应该考虑地区经济条件的差异。</w:t>
      </w:r>
    </w:p>
    <w:p w:rsidR="00AA459E" w:rsidRDefault="00560858">
      <w:pPr>
        <w:ind w:firstLine="405"/>
      </w:pPr>
      <w:r>
        <w:rPr>
          <w:rFonts w:hint="eastAsia"/>
        </w:rPr>
        <w:t>第一部分（引言）。第二部分介绍了特征价格模型（</w:t>
      </w:r>
      <w:r>
        <w:rPr>
          <w:rFonts w:hint="eastAsia"/>
        </w:rPr>
        <w:t>Hedonic model</w:t>
      </w:r>
      <w:r>
        <w:rPr>
          <w:rFonts w:hint="eastAsia"/>
        </w:rPr>
        <w:t>）以及用于聚</w:t>
      </w:r>
      <w:proofErr w:type="gramStart"/>
      <w:r>
        <w:rPr>
          <w:rFonts w:hint="eastAsia"/>
        </w:rPr>
        <w:t>萃</w:t>
      </w:r>
      <w:proofErr w:type="gramEnd"/>
      <w:r>
        <w:rPr>
          <w:rFonts w:hint="eastAsia"/>
        </w:rPr>
        <w:t>分析的</w:t>
      </w:r>
      <w:r>
        <w:rPr>
          <w:rFonts w:hint="eastAsia"/>
        </w:rPr>
        <w:t>37</w:t>
      </w:r>
      <w:r>
        <w:rPr>
          <w:rFonts w:hint="eastAsia"/>
        </w:rPr>
        <w:t>个相关研究。第三部分呈现了聚</w:t>
      </w:r>
      <w:proofErr w:type="gramStart"/>
      <w:r>
        <w:rPr>
          <w:rFonts w:hint="eastAsia"/>
        </w:rPr>
        <w:t>萃</w:t>
      </w:r>
      <w:proofErr w:type="gramEnd"/>
      <w:r>
        <w:rPr>
          <w:rFonts w:hint="eastAsia"/>
        </w:rPr>
        <w:t>分析的结果。第四部分为结论和启示。</w:t>
      </w:r>
    </w:p>
    <w:p w:rsidR="00AA459E" w:rsidRDefault="00AA459E">
      <w:pPr>
        <w:ind w:firstLine="405"/>
      </w:pPr>
    </w:p>
    <w:p w:rsidR="00AA459E" w:rsidRDefault="00560858">
      <w:pPr>
        <w:ind w:firstLine="405"/>
      </w:pPr>
      <w:r>
        <w:rPr>
          <w:rFonts w:hint="eastAsia"/>
        </w:rPr>
        <w:t>去年郑氏共讲了</w:t>
      </w:r>
      <w:r>
        <w:rPr>
          <w:rFonts w:hint="eastAsia"/>
        </w:rPr>
        <w:t>41</w:t>
      </w:r>
      <w:r>
        <w:rPr>
          <w:rFonts w:hint="eastAsia"/>
        </w:rPr>
        <w:t>篇文献，刨除上次资格考试已经涵盖的</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11</w:t>
      </w:r>
      <w:r>
        <w:rPr>
          <w:rFonts w:hint="eastAsia"/>
        </w:rPr>
        <w:t>，今年最可能考的依次为</w:t>
      </w:r>
      <w:r>
        <w:rPr>
          <w:rFonts w:hint="eastAsia"/>
        </w:rPr>
        <w:t xml:space="preserve"> 8</w:t>
      </w:r>
      <w:r>
        <w:rPr>
          <w:rFonts w:hint="eastAsia"/>
        </w:rPr>
        <w:t>、</w:t>
      </w:r>
      <w:r>
        <w:rPr>
          <w:rFonts w:hint="eastAsia"/>
        </w:rPr>
        <w:t>7</w:t>
      </w:r>
      <w:r>
        <w:rPr>
          <w:rFonts w:hint="eastAsia"/>
        </w:rPr>
        <w:t>、</w:t>
      </w:r>
      <w:r>
        <w:rPr>
          <w:rFonts w:hint="eastAsia"/>
        </w:rPr>
        <w:t>4 International Agricultural Products Trade</w:t>
      </w:r>
      <w:r>
        <w:rPr>
          <w:rFonts w:hint="eastAsia"/>
        </w:rPr>
        <w:t>、</w:t>
      </w:r>
      <w:r>
        <w:rPr>
          <w:rFonts w:hint="eastAsia"/>
        </w:rPr>
        <w:t>3</w:t>
      </w:r>
      <w:r>
        <w:rPr>
          <w:rFonts w:hint="eastAsia"/>
        </w:rPr>
        <w:t>、</w:t>
      </w:r>
      <w:r>
        <w:rPr>
          <w:rFonts w:hint="eastAsia"/>
        </w:rPr>
        <w:t>1</w:t>
      </w:r>
      <w:r>
        <w:rPr>
          <w:rFonts w:hint="eastAsia"/>
        </w:rPr>
        <w:t>、</w:t>
      </w:r>
      <w:r>
        <w:rPr>
          <w:rFonts w:hint="eastAsia"/>
        </w:rPr>
        <w:t>9</w:t>
      </w:r>
      <w:r>
        <w:rPr>
          <w:rFonts w:hint="eastAsia"/>
        </w:rPr>
        <w:t>、</w:t>
      </w:r>
      <w:r>
        <w:rPr>
          <w:rFonts w:hint="eastAsia"/>
        </w:rPr>
        <w:t>10</w:t>
      </w:r>
      <w:r>
        <w:rPr>
          <w:rFonts w:hint="eastAsia"/>
        </w:rPr>
        <w:t>：</w:t>
      </w:r>
    </w:p>
    <w:p w:rsidR="00AA459E" w:rsidRDefault="00560858">
      <w:pPr>
        <w:ind w:firstLine="405"/>
        <w:rPr>
          <w:b/>
          <w:bCs/>
        </w:rPr>
      </w:pPr>
      <w:r>
        <w:rPr>
          <w:rFonts w:hint="eastAsia"/>
          <w:b/>
          <w:bCs/>
        </w:rPr>
        <w:t xml:space="preserve">4-2 </w:t>
      </w:r>
      <w:proofErr w:type="gramStart"/>
      <w:r>
        <w:rPr>
          <w:rFonts w:hint="eastAsia"/>
          <w:b/>
          <w:bCs/>
        </w:rPr>
        <w:t>IAPT  Ulrich</w:t>
      </w:r>
      <w:proofErr w:type="gramEnd"/>
      <w:r>
        <w:rPr>
          <w:rFonts w:hint="eastAsia"/>
          <w:b/>
          <w:bCs/>
        </w:rPr>
        <w:t xml:space="preserve"> JPE 1987 The Cost Of A Licensing</w:t>
      </w:r>
      <w:r>
        <w:rPr>
          <w:rFonts w:hint="eastAsia"/>
          <w:b/>
          <w:bCs/>
        </w:rPr>
        <w:t xml:space="preserve"> System Regulation An Example From Canadian Prairie Agriculture. Vol. 95, No. 1 (Feb., 1987), pp. 160-178.</w:t>
      </w:r>
    </w:p>
    <w:p w:rsidR="00AA459E" w:rsidRDefault="00560858">
      <w:pPr>
        <w:ind w:firstLine="405"/>
      </w:pPr>
      <w:r>
        <w:rPr>
          <w:rFonts w:ascii="仿宋" w:eastAsia="仿宋" w:hAnsi="仿宋" w:cs="仿宋" w:hint="eastAsia"/>
          <w:highlight w:val="lightGray"/>
        </w:rPr>
        <w:t>涉农法律和管制常常阻碍高产技术的应用</w:t>
      </w:r>
      <w:r>
        <w:rPr>
          <w:rFonts w:hint="eastAsia"/>
        </w:rPr>
        <w:t>。以加拿大的小麦产业为例，作者发现各种形式的许可证管制排斥了</w:t>
      </w:r>
      <w:r>
        <w:rPr>
          <w:rFonts w:ascii="仿宋" w:eastAsia="仿宋" w:hAnsi="仿宋" w:cs="仿宋" w:hint="eastAsia"/>
          <w:highlight w:val="lightGray"/>
        </w:rPr>
        <w:t>新技术的应用</w:t>
      </w:r>
      <w:r>
        <w:rPr>
          <w:rFonts w:hint="eastAsia"/>
        </w:rPr>
        <w:t>，而且阻碍了具有更高内部收益率的</w:t>
      </w:r>
      <w:r>
        <w:rPr>
          <w:rFonts w:ascii="仿宋" w:eastAsia="仿宋" w:hAnsi="仿宋" w:cs="仿宋" w:hint="eastAsia"/>
          <w:highlight w:val="lightGray"/>
        </w:rPr>
        <w:t>新技术的开发</w:t>
      </w:r>
      <w:r>
        <w:rPr>
          <w:rFonts w:hint="eastAsia"/>
        </w:rPr>
        <w:t>。</w:t>
      </w:r>
    </w:p>
    <w:p w:rsidR="00AA459E" w:rsidRDefault="00560858">
      <w:pPr>
        <w:ind w:firstLine="405"/>
      </w:pPr>
      <w:r>
        <w:rPr>
          <w:rFonts w:hint="eastAsia"/>
        </w:rPr>
        <w:t>第一部分（引言）介绍了加拿大的小麦行业的基本情况以及作者的写作意图。第二部分</w:t>
      </w:r>
      <w:r>
        <w:rPr>
          <w:rFonts w:ascii="仿宋" w:eastAsia="仿宋" w:hAnsi="仿宋" w:cs="仿宋" w:hint="eastAsia"/>
          <w:highlight w:val="lightGray"/>
        </w:rPr>
        <w:t>从生产可能性边界的角度构建模型</w:t>
      </w:r>
      <w:r>
        <w:rPr>
          <w:rFonts w:hint="eastAsia"/>
        </w:rPr>
        <w:t>。第三部分从供给、需求和价格三个方面</w:t>
      </w:r>
      <w:r>
        <w:rPr>
          <w:rFonts w:hint="eastAsia"/>
        </w:rPr>
        <w:t>讨论禁止种植</w:t>
      </w:r>
      <w:r>
        <w:rPr>
          <w:rFonts w:hint="eastAsia"/>
        </w:rPr>
        <w:t>HY320</w:t>
      </w:r>
      <w:r>
        <w:rPr>
          <w:rFonts w:hint="eastAsia"/>
        </w:rPr>
        <w:t>的经济成本，并与估算收益相比较，发现引进新品</w:t>
      </w:r>
      <w:proofErr w:type="gramStart"/>
      <w:r>
        <w:rPr>
          <w:rFonts w:hint="eastAsia"/>
        </w:rPr>
        <w:t>种能够</w:t>
      </w:r>
      <w:proofErr w:type="gramEnd"/>
      <w:r>
        <w:rPr>
          <w:rFonts w:hint="eastAsia"/>
        </w:rPr>
        <w:t>增加净利润。第四部分做了结论。【</w:t>
      </w:r>
      <w:r>
        <w:rPr>
          <w:rFonts w:ascii="仿宋" w:eastAsia="仿宋" w:hAnsi="仿宋" w:cs="仿宋" w:hint="eastAsia"/>
          <w:highlight w:val="lightGray"/>
        </w:rPr>
        <w:t>引入→模型构建→成本收益分析→总结</w:t>
      </w:r>
      <w:r>
        <w:rPr>
          <w:rFonts w:hint="eastAsia"/>
        </w:rPr>
        <w:t>】</w:t>
      </w:r>
    </w:p>
    <w:p w:rsidR="00AA459E" w:rsidRDefault="00AA459E">
      <w:pPr>
        <w:ind w:firstLine="405"/>
        <w:rPr>
          <w:b/>
          <w:bCs/>
        </w:rPr>
      </w:pPr>
    </w:p>
    <w:p w:rsidR="00AA459E" w:rsidRDefault="00560858">
      <w:pPr>
        <w:ind w:firstLine="405"/>
        <w:rPr>
          <w:b/>
          <w:bCs/>
        </w:rPr>
      </w:pPr>
      <w:r>
        <w:rPr>
          <w:rFonts w:hint="eastAsia"/>
          <w:b/>
          <w:bCs/>
        </w:rPr>
        <w:t xml:space="preserve">4-3 </w:t>
      </w:r>
      <w:proofErr w:type="gramStart"/>
      <w:r>
        <w:rPr>
          <w:rFonts w:hint="eastAsia"/>
          <w:b/>
          <w:bCs/>
        </w:rPr>
        <w:t>IAPT  Darrell</w:t>
      </w:r>
      <w:proofErr w:type="gramEnd"/>
      <w:r>
        <w:rPr>
          <w:rFonts w:hint="eastAsia"/>
          <w:b/>
          <w:bCs/>
        </w:rPr>
        <w:t xml:space="preserve">  QJE 1972 International Trade In Intermediate AND Final Goods Some Welfare Implications Of Destabilized Prices. Vol. 86, No. 3 (Aug., 1972), pp. 351-365.</w:t>
      </w:r>
    </w:p>
    <w:p w:rsidR="00AA459E" w:rsidRDefault="00560858">
      <w:pPr>
        <w:ind w:firstLine="405"/>
      </w:pPr>
      <w:r>
        <w:rPr>
          <w:rFonts w:hint="eastAsia"/>
        </w:rPr>
        <w:t>本文检验了国际贸易商品中价格波动的福利影响，认为一个国家</w:t>
      </w:r>
      <w:r>
        <w:rPr>
          <w:rFonts w:ascii="仿宋" w:eastAsia="仿宋" w:hAnsi="仿宋" w:cs="仿宋" w:hint="eastAsia"/>
          <w:highlight w:val="lightGray"/>
        </w:rPr>
        <w:t>能否从价格稳定中获益取决于价格波动的来源</w:t>
      </w:r>
      <w:r>
        <w:rPr>
          <w:rFonts w:hint="eastAsia"/>
        </w:rPr>
        <w:t>。如果是价格不稳定来源于出口国内部供给冲击，那么出口国福利受损，从而偏好价格稳定；如果价格不稳定来源于国外供给或者需求冲击，那么出口国获益，从而偏好价格波动。</w:t>
      </w:r>
    </w:p>
    <w:p w:rsidR="00AA459E" w:rsidRDefault="00560858">
      <w:pPr>
        <w:ind w:firstLine="405"/>
      </w:pPr>
      <w:r>
        <w:rPr>
          <w:rFonts w:hint="eastAsia"/>
        </w:rPr>
        <w:t>文章第一部分为导言。第二部分，介绍马塞尔的理论。第三部分构建</w:t>
      </w:r>
      <w:r>
        <w:rPr>
          <w:rFonts w:ascii="仿宋" w:eastAsia="仿宋" w:hAnsi="仿宋" w:cs="仿宋" w:hint="eastAsia"/>
          <w:highlight w:val="lightGray"/>
        </w:rPr>
        <w:t>最终产品空间价格模型</w:t>
      </w:r>
      <w:r>
        <w:rPr>
          <w:rFonts w:hint="eastAsia"/>
        </w:rPr>
        <w:t>。第四部讨论国际福利和单个国家的福利状况。第五部分引入中间产品，向一般模型拓展。第七部分进行总结。</w:t>
      </w:r>
    </w:p>
    <w:p w:rsidR="00AA459E" w:rsidRDefault="00AA459E">
      <w:pPr>
        <w:ind w:firstLine="405"/>
        <w:rPr>
          <w:b/>
          <w:bCs/>
        </w:rPr>
      </w:pPr>
    </w:p>
    <w:p w:rsidR="00AA459E" w:rsidRDefault="00560858">
      <w:pPr>
        <w:ind w:firstLine="405"/>
        <w:rPr>
          <w:b/>
          <w:bCs/>
        </w:rPr>
      </w:pPr>
      <w:r>
        <w:rPr>
          <w:rFonts w:hint="eastAsia"/>
          <w:b/>
          <w:bCs/>
        </w:rPr>
        <w:t xml:space="preserve">4-4 </w:t>
      </w:r>
      <w:proofErr w:type="gramStart"/>
      <w:r>
        <w:rPr>
          <w:rFonts w:hint="eastAsia"/>
          <w:b/>
          <w:bCs/>
        </w:rPr>
        <w:t>IAPT  Harrigan</w:t>
      </w:r>
      <w:proofErr w:type="gramEnd"/>
      <w:r>
        <w:rPr>
          <w:rFonts w:hint="eastAsia"/>
          <w:b/>
          <w:bCs/>
        </w:rPr>
        <w:t xml:space="preserve"> AER 1997 Technolog</w:t>
      </w:r>
      <w:r>
        <w:rPr>
          <w:rFonts w:hint="eastAsia"/>
          <w:b/>
          <w:bCs/>
        </w:rPr>
        <w:t>y, Factor Supplies, and International Specialization- Estimating the Neoclassical Model. Vol. 87, No. 4. (Sep., 1997), pp. 475-494.</w:t>
      </w:r>
    </w:p>
    <w:p w:rsidR="00AA459E" w:rsidRDefault="00560858">
      <w:pPr>
        <w:ind w:firstLine="405"/>
      </w:pPr>
      <w:r>
        <w:rPr>
          <w:rFonts w:hint="eastAsia"/>
        </w:rPr>
        <w:t>本文模型化了新古典专业化的理论（</w:t>
      </w:r>
      <w:r>
        <w:rPr>
          <w:rFonts w:ascii="仿宋" w:eastAsia="仿宋" w:hAnsi="仿宋" w:cs="仿宋" w:hint="eastAsia"/>
          <w:highlight w:val="lightGray"/>
        </w:rPr>
        <w:t>国际分工取决于相对要素禀赋和技术水平</w:t>
      </w:r>
      <w:r>
        <w:rPr>
          <w:rFonts w:hint="eastAsia"/>
        </w:rPr>
        <w:t>），并用</w:t>
      </w:r>
      <w:r>
        <w:rPr>
          <w:rFonts w:ascii="仿宋" w:eastAsia="仿宋" w:hAnsi="仿宋" w:cs="仿宋" w:hint="eastAsia"/>
          <w:highlight w:val="lightGray"/>
        </w:rPr>
        <w:t>工业化国家制造业面板数据进行了估计</w:t>
      </w:r>
      <w:r>
        <w:rPr>
          <w:rFonts w:hint="eastAsia"/>
        </w:rPr>
        <w:t>。结论表明，要素禀赋和技术水平都是专业分工的重要决定因素。</w:t>
      </w:r>
    </w:p>
    <w:p w:rsidR="00AA459E" w:rsidRDefault="00560858">
      <w:pPr>
        <w:ind w:firstLine="405"/>
      </w:pPr>
      <w:r>
        <w:rPr>
          <w:rFonts w:hint="eastAsia"/>
        </w:rPr>
        <w:t>理论模型→实证模型→数据与结果→结论</w:t>
      </w:r>
    </w:p>
    <w:p w:rsidR="00AA459E" w:rsidRDefault="00560858">
      <w:pPr>
        <w:ind w:firstLine="405"/>
      </w:pPr>
      <w:r>
        <w:rPr>
          <w:rFonts w:hint="eastAsia"/>
        </w:rPr>
        <w:t>作者把</w:t>
      </w:r>
      <w:r>
        <w:rPr>
          <w:rFonts w:ascii="仿宋" w:eastAsia="仿宋" w:hAnsi="仿宋" w:cs="仿宋" w:hint="eastAsia"/>
          <w:highlight w:val="lightGray"/>
        </w:rPr>
        <w:t>技术差异对国际分工的影响明确表达出</w:t>
      </w:r>
      <w:r>
        <w:rPr>
          <w:rFonts w:ascii="仿宋" w:eastAsia="仿宋" w:hAnsi="仿宋" w:cs="仿宋" w:hint="eastAsia"/>
          <w:highlight w:val="lightGray"/>
        </w:rPr>
        <w:t>来</w:t>
      </w:r>
      <w:r>
        <w:rPr>
          <w:rFonts w:hint="eastAsia"/>
        </w:rPr>
        <w:t>，用数据和计量方法证明了假设，给政策制定者很大的启示。</w:t>
      </w:r>
    </w:p>
    <w:p w:rsidR="00AA459E" w:rsidRDefault="00AA459E">
      <w:pPr>
        <w:ind w:firstLine="405"/>
      </w:pPr>
    </w:p>
    <w:p w:rsidR="00AA459E" w:rsidRDefault="00560858">
      <w:pPr>
        <w:ind w:firstLine="405"/>
      </w:pPr>
      <w:r>
        <w:rPr>
          <w:rFonts w:hint="eastAsia"/>
        </w:rPr>
        <w:t>去年郑氏共讲了</w:t>
      </w:r>
      <w:r>
        <w:rPr>
          <w:rFonts w:hint="eastAsia"/>
        </w:rPr>
        <w:t>41</w:t>
      </w:r>
      <w:r>
        <w:rPr>
          <w:rFonts w:hint="eastAsia"/>
        </w:rPr>
        <w:t>篇文献，刨除上次资格考试已经涵盖的</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11</w:t>
      </w:r>
      <w:r>
        <w:rPr>
          <w:rFonts w:hint="eastAsia"/>
        </w:rPr>
        <w:t>，今年最可能考的依次为</w:t>
      </w:r>
      <w:r>
        <w:rPr>
          <w:rFonts w:hint="eastAsia"/>
        </w:rPr>
        <w:t xml:space="preserve"> 8</w:t>
      </w:r>
      <w:r>
        <w:rPr>
          <w:rFonts w:hint="eastAsia"/>
        </w:rPr>
        <w:t>、</w:t>
      </w:r>
      <w:r>
        <w:rPr>
          <w:rFonts w:hint="eastAsia"/>
        </w:rPr>
        <w:t>7</w:t>
      </w:r>
      <w:r>
        <w:rPr>
          <w:rFonts w:hint="eastAsia"/>
        </w:rPr>
        <w:t>、</w:t>
      </w:r>
      <w:r>
        <w:rPr>
          <w:rFonts w:hint="eastAsia"/>
        </w:rPr>
        <w:t>4</w:t>
      </w:r>
      <w:r>
        <w:rPr>
          <w:rFonts w:hint="eastAsia"/>
        </w:rPr>
        <w:t>、</w:t>
      </w:r>
      <w:r>
        <w:rPr>
          <w:rFonts w:hint="eastAsia"/>
        </w:rPr>
        <w:t>3 Agricultural Policy</w:t>
      </w:r>
      <w:r>
        <w:rPr>
          <w:rFonts w:hint="eastAsia"/>
        </w:rPr>
        <w:t>、</w:t>
      </w:r>
      <w:r>
        <w:rPr>
          <w:rFonts w:hint="eastAsia"/>
        </w:rPr>
        <w:t>1</w:t>
      </w:r>
      <w:r>
        <w:rPr>
          <w:rFonts w:hint="eastAsia"/>
        </w:rPr>
        <w:t>、</w:t>
      </w:r>
      <w:r>
        <w:rPr>
          <w:rFonts w:hint="eastAsia"/>
        </w:rPr>
        <w:t>9</w:t>
      </w:r>
      <w:r>
        <w:rPr>
          <w:rFonts w:hint="eastAsia"/>
        </w:rPr>
        <w:t>、</w:t>
      </w:r>
      <w:r>
        <w:rPr>
          <w:rFonts w:hint="eastAsia"/>
        </w:rPr>
        <w:t>10</w:t>
      </w:r>
      <w:r>
        <w:rPr>
          <w:rFonts w:hint="eastAsia"/>
        </w:rPr>
        <w:t>：</w:t>
      </w:r>
    </w:p>
    <w:p w:rsidR="00AA459E" w:rsidRDefault="00560858">
      <w:pPr>
        <w:ind w:firstLine="405"/>
        <w:rPr>
          <w:b/>
          <w:bCs/>
        </w:rPr>
      </w:pPr>
      <w:r>
        <w:rPr>
          <w:rFonts w:hint="eastAsia"/>
          <w:b/>
          <w:bCs/>
        </w:rPr>
        <w:t>3-2 AP Kessel JLE 1967 Economic Effects of Federal Regulation of Milk Markets. Vol. 10 (Oct., 1967), pp. 51-78.</w:t>
      </w:r>
    </w:p>
    <w:p w:rsidR="00AA459E" w:rsidRDefault="00560858">
      <w:pPr>
        <w:ind w:firstLine="405"/>
      </w:pPr>
      <w:r>
        <w:rPr>
          <w:rFonts w:hint="eastAsia"/>
        </w:rPr>
        <w:t>奶业管制：一是设定</w:t>
      </w:r>
      <w:r>
        <w:rPr>
          <w:rFonts w:ascii="仿宋" w:eastAsia="仿宋" w:hAnsi="仿宋" w:cs="仿宋" w:hint="eastAsia"/>
          <w:highlight w:val="lightGray"/>
        </w:rPr>
        <w:t>最低的鲜奶和奶制品价格</w:t>
      </w:r>
      <w:r>
        <w:rPr>
          <w:rFonts w:hint="eastAsia"/>
        </w:rPr>
        <w:t>（考虑地区差异）；二是</w:t>
      </w:r>
      <w:r>
        <w:rPr>
          <w:rFonts w:ascii="仿宋" w:eastAsia="仿宋" w:hAnsi="仿宋" w:cs="仿宋" w:hint="eastAsia"/>
          <w:highlight w:val="lightGray"/>
        </w:rPr>
        <w:t>计算混合价格</w:t>
      </w:r>
      <w:r>
        <w:rPr>
          <w:rFonts w:hint="eastAsia"/>
        </w:rPr>
        <w:t>（鲜奶和奶制品的加权平均价格）。对生产者而言，奶业管制对区域内的生产者有利，对区域外的生产者不利。对消费而言，奶业管制一方面降低了市场垄断程度，但另一方面也提高了鲜奶和奶制品价格。</w:t>
      </w:r>
    </w:p>
    <w:p w:rsidR="00AA459E" w:rsidRDefault="00560858">
      <w:pPr>
        <w:ind w:firstLine="405"/>
      </w:pPr>
      <w:r>
        <w:rPr>
          <w:rFonts w:hint="eastAsia"/>
        </w:rPr>
        <w:t>1</w:t>
      </w:r>
      <w:r>
        <w:rPr>
          <w:rFonts w:hint="eastAsia"/>
        </w:rPr>
        <w:t>）联邦管制制度的起源。</w:t>
      </w:r>
      <w:r>
        <w:rPr>
          <w:rFonts w:hint="eastAsia"/>
        </w:rPr>
        <w:t>2</w:t>
      </w:r>
      <w:r>
        <w:rPr>
          <w:rFonts w:hint="eastAsia"/>
        </w:rPr>
        <w:t>）管制的原理。</w:t>
      </w:r>
      <w:r>
        <w:rPr>
          <w:rFonts w:hint="eastAsia"/>
        </w:rPr>
        <w:t>3</w:t>
      </w:r>
      <w:r>
        <w:rPr>
          <w:rFonts w:hint="eastAsia"/>
        </w:rPr>
        <w:t>）二元价格体系的效果。</w:t>
      </w:r>
      <w:r>
        <w:rPr>
          <w:rFonts w:hint="eastAsia"/>
        </w:rPr>
        <w:t>4</w:t>
      </w:r>
      <w:r>
        <w:rPr>
          <w:rFonts w:hint="eastAsia"/>
        </w:rPr>
        <w:t>）奶业管制对各利益主体的影响。</w:t>
      </w:r>
      <w:r>
        <w:rPr>
          <w:rFonts w:hint="eastAsia"/>
        </w:rPr>
        <w:t>5</w:t>
      </w:r>
      <w:r>
        <w:rPr>
          <w:rFonts w:hint="eastAsia"/>
        </w:rPr>
        <w:t>）</w:t>
      </w:r>
      <w:r>
        <w:rPr>
          <w:rFonts w:hint="eastAsia"/>
        </w:rPr>
        <w:t>1965</w:t>
      </w:r>
      <w:r>
        <w:rPr>
          <w:rFonts w:hint="eastAsia"/>
        </w:rPr>
        <w:t>年美国食品和农业法案。</w:t>
      </w:r>
      <w:r>
        <w:rPr>
          <w:rFonts w:hint="eastAsia"/>
        </w:rPr>
        <w:t>6</w:t>
      </w:r>
      <w:r>
        <w:rPr>
          <w:rFonts w:hint="eastAsia"/>
        </w:rPr>
        <w:t>）总结。</w:t>
      </w:r>
    </w:p>
    <w:p w:rsidR="00AA459E" w:rsidRDefault="00AA459E">
      <w:pPr>
        <w:ind w:firstLine="405"/>
      </w:pPr>
    </w:p>
    <w:p w:rsidR="00AA459E" w:rsidRDefault="00560858">
      <w:pPr>
        <w:ind w:firstLine="405"/>
        <w:rPr>
          <w:b/>
          <w:bCs/>
        </w:rPr>
      </w:pPr>
      <w:r>
        <w:rPr>
          <w:rFonts w:hint="eastAsia"/>
          <w:b/>
          <w:bCs/>
        </w:rPr>
        <w:t xml:space="preserve">3-3 </w:t>
      </w:r>
      <w:proofErr w:type="gramStart"/>
      <w:r>
        <w:rPr>
          <w:rFonts w:hint="eastAsia"/>
          <w:b/>
          <w:bCs/>
        </w:rPr>
        <w:t>AP  Wright</w:t>
      </w:r>
      <w:proofErr w:type="gramEnd"/>
      <w:r>
        <w:rPr>
          <w:rFonts w:hint="eastAsia"/>
          <w:b/>
          <w:bCs/>
        </w:rPr>
        <w:t xml:space="preserve"> QJE 1984 The Welfare Effects of the Introduction of </w:t>
      </w:r>
      <w:r>
        <w:rPr>
          <w:rFonts w:hint="eastAsia"/>
          <w:b/>
          <w:bCs/>
          <w:highlight w:val="lightGray"/>
        </w:rPr>
        <w:t>Storage.</w:t>
      </w:r>
      <w:r>
        <w:rPr>
          <w:rFonts w:hint="eastAsia"/>
          <w:b/>
          <w:bCs/>
        </w:rPr>
        <w:t xml:space="preserve"> </w:t>
      </w:r>
      <w:r>
        <w:rPr>
          <w:rFonts w:hint="eastAsia"/>
          <w:b/>
          <w:bCs/>
        </w:rPr>
        <w:t>Vol. 99, No. 1 (Feb., 1984), pp. 169-192.</w:t>
      </w:r>
    </w:p>
    <w:p w:rsidR="00AA459E" w:rsidRDefault="00560858">
      <w:pPr>
        <w:ind w:firstLine="405"/>
      </w:pPr>
      <w:r>
        <w:rPr>
          <w:rFonts w:hint="eastAsia"/>
        </w:rPr>
        <w:t>本文研究当</w:t>
      </w:r>
      <w:r>
        <w:rPr>
          <w:rFonts w:ascii="仿宋" w:eastAsia="仿宋" w:hAnsi="仿宋" w:cs="仿宋" w:hint="eastAsia"/>
          <w:highlight w:val="lightGray"/>
        </w:rPr>
        <w:t>市场供给具有随机性时，存储制度对相关主体的福利效应</w:t>
      </w:r>
      <w:r>
        <w:rPr>
          <w:rFonts w:hint="eastAsia"/>
        </w:rPr>
        <w:t>。假定市场主体为完全竞争条件下追求效用最大化的理性</w:t>
      </w:r>
      <w:proofErr w:type="gramStart"/>
      <w:r>
        <w:rPr>
          <w:rFonts w:hint="eastAsia"/>
        </w:rPr>
        <w:t>经济人</w:t>
      </w:r>
      <w:proofErr w:type="gramEnd"/>
      <w:r>
        <w:rPr>
          <w:rFonts w:hint="eastAsia"/>
        </w:rPr>
        <w:t>，理论模型和数值模拟的结果显示，</w:t>
      </w:r>
      <w:r>
        <w:rPr>
          <w:rFonts w:ascii="仿宋" w:eastAsia="仿宋" w:hAnsi="仿宋" w:cs="仿宋" w:hint="eastAsia"/>
          <w:highlight w:val="lightGray"/>
        </w:rPr>
        <w:t>存储的福利效应主要取决于需求状况、供给弹性、存储成本以及相关信息的可获得性</w:t>
      </w:r>
      <w:r>
        <w:rPr>
          <w:rFonts w:hint="eastAsia"/>
        </w:rPr>
        <w:t>。</w:t>
      </w:r>
    </w:p>
    <w:p w:rsidR="00AA459E" w:rsidRDefault="00560858">
      <w:pPr>
        <w:ind w:firstLine="405"/>
      </w:pPr>
      <w:r>
        <w:rPr>
          <w:rFonts w:hint="eastAsia"/>
        </w:rPr>
        <w:t>1</w:t>
      </w:r>
      <w:r>
        <w:rPr>
          <w:rFonts w:hint="eastAsia"/>
        </w:rPr>
        <w:t>）引言。</w:t>
      </w:r>
      <w:r>
        <w:rPr>
          <w:rFonts w:hint="eastAsia"/>
        </w:rPr>
        <w:t>2</w:t>
      </w:r>
      <w:r>
        <w:rPr>
          <w:rFonts w:hint="eastAsia"/>
        </w:rPr>
        <w:t>）存储模型的建立。</w:t>
      </w:r>
      <w:r>
        <w:rPr>
          <w:rFonts w:hint="eastAsia"/>
        </w:rPr>
        <w:t>3</w:t>
      </w:r>
      <w:r>
        <w:rPr>
          <w:rFonts w:hint="eastAsia"/>
        </w:rPr>
        <w:t>）存储的福利效应。</w:t>
      </w:r>
      <w:r>
        <w:rPr>
          <w:rFonts w:hint="eastAsia"/>
        </w:rPr>
        <w:t>4</w:t>
      </w:r>
      <w:r>
        <w:rPr>
          <w:rFonts w:hint="eastAsia"/>
        </w:rPr>
        <w:t>）存储效应的数值分析。</w:t>
      </w:r>
      <w:r>
        <w:rPr>
          <w:rFonts w:hint="eastAsia"/>
        </w:rPr>
        <w:t>5</w:t>
      </w:r>
      <w:r>
        <w:rPr>
          <w:rFonts w:hint="eastAsia"/>
        </w:rPr>
        <w:t>）对结果的解释说明。</w:t>
      </w:r>
      <w:r>
        <w:rPr>
          <w:rFonts w:hint="eastAsia"/>
        </w:rPr>
        <w:t>6</w:t>
      </w:r>
      <w:r>
        <w:rPr>
          <w:rFonts w:hint="eastAsia"/>
        </w:rPr>
        <w:t>）结论。</w:t>
      </w:r>
    </w:p>
    <w:p w:rsidR="00AA459E" w:rsidRDefault="00560858">
      <w:pPr>
        <w:ind w:firstLine="405"/>
      </w:pPr>
      <w:r>
        <w:rPr>
          <w:rFonts w:hint="eastAsia"/>
        </w:rPr>
        <w:t>预期和存货都会影响生产者未来的生产决策，除了考虑共性的影响因素之外，更有价值的是考虑这一区域所</w:t>
      </w:r>
      <w:r>
        <w:rPr>
          <w:rFonts w:hint="eastAsia"/>
        </w:rPr>
        <w:t>特有的影响因素，从而扩大了需求和供给均衡理论的应用范围</w:t>
      </w:r>
    </w:p>
    <w:p w:rsidR="00AA459E" w:rsidRDefault="00AA459E">
      <w:pPr>
        <w:ind w:firstLine="405"/>
      </w:pPr>
    </w:p>
    <w:p w:rsidR="00AA459E" w:rsidRDefault="00560858">
      <w:pPr>
        <w:ind w:firstLine="405"/>
        <w:rPr>
          <w:b/>
          <w:bCs/>
        </w:rPr>
      </w:pPr>
      <w:r>
        <w:rPr>
          <w:rFonts w:hint="eastAsia"/>
          <w:b/>
          <w:bCs/>
        </w:rPr>
        <w:t xml:space="preserve">3-4 AP </w:t>
      </w:r>
      <w:proofErr w:type="spellStart"/>
      <w:r>
        <w:rPr>
          <w:rFonts w:hint="eastAsia"/>
          <w:b/>
          <w:bCs/>
        </w:rPr>
        <w:t>Rozelle</w:t>
      </w:r>
      <w:proofErr w:type="spellEnd"/>
      <w:r>
        <w:rPr>
          <w:rFonts w:hint="eastAsia"/>
          <w:b/>
          <w:bCs/>
        </w:rPr>
        <w:t xml:space="preserve"> S, </w:t>
      </w:r>
      <w:proofErr w:type="spellStart"/>
      <w:r>
        <w:rPr>
          <w:rFonts w:hint="eastAsia"/>
          <w:b/>
          <w:bCs/>
        </w:rPr>
        <w:t>Swinnen</w:t>
      </w:r>
      <w:proofErr w:type="spellEnd"/>
      <w:r>
        <w:rPr>
          <w:rFonts w:hint="eastAsia"/>
          <w:b/>
          <w:bCs/>
        </w:rPr>
        <w:t xml:space="preserve"> JFM. 2004. Success and failure of reform-Insights from the transition of agriculture. Vol. 42, No. 2. (Jun., 2004), pp. 404-456.</w:t>
      </w:r>
    </w:p>
    <w:p w:rsidR="00AA459E" w:rsidRDefault="00560858">
      <w:pPr>
        <w:ind w:firstLine="405"/>
      </w:pPr>
      <w:r>
        <w:rPr>
          <w:rFonts w:hint="eastAsia"/>
        </w:rPr>
        <w:t>中国的家庭联产承包责任制以及越南的土地改革极大促进了农村经济的发展，而中东欧国家和前苏联的农村改革却以失败告终，作者从</w:t>
      </w:r>
      <w:r>
        <w:rPr>
          <w:rFonts w:ascii="仿宋" w:eastAsia="仿宋" w:hAnsi="仿宋" w:cs="仿宋" w:hint="eastAsia"/>
          <w:highlight w:val="lightGray"/>
        </w:rPr>
        <w:t>价格政策、产权制度与农业结</w:t>
      </w:r>
      <w:r>
        <w:rPr>
          <w:rFonts w:ascii="仿宋" w:eastAsia="仿宋" w:hAnsi="仿宋" w:cs="仿宋" w:hint="eastAsia"/>
          <w:highlight w:val="lightGray"/>
        </w:rPr>
        <w:t>构调整和经济自由化与市场化</w:t>
      </w:r>
      <w:r>
        <w:rPr>
          <w:rFonts w:hint="eastAsia"/>
        </w:rPr>
        <w:t>三个方面进行分析，得出（</w:t>
      </w:r>
      <w:r>
        <w:rPr>
          <w:rFonts w:hint="eastAsia"/>
        </w:rPr>
        <w:t>1</w:t>
      </w:r>
      <w:r>
        <w:rPr>
          <w:rFonts w:hint="eastAsia"/>
        </w:rPr>
        <w:t>）价格政策对产出的变化起到重要的作用；（</w:t>
      </w:r>
      <w:r>
        <w:rPr>
          <w:rFonts w:hint="eastAsia"/>
        </w:rPr>
        <w:t>2</w:t>
      </w:r>
      <w:r>
        <w:rPr>
          <w:rFonts w:hint="eastAsia"/>
        </w:rPr>
        <w:t>）市场自由化增强了相对价格的转变，使得东欧和独联体国家转型前期发生衰退；（</w:t>
      </w:r>
      <w:r>
        <w:rPr>
          <w:rFonts w:hint="eastAsia"/>
        </w:rPr>
        <w:t>3</w:t>
      </w:r>
      <w:r>
        <w:rPr>
          <w:rFonts w:hint="eastAsia"/>
        </w:rPr>
        <w:t>）东亚的改革在最初几年几乎没有对计划时期建立的国家统治的市场渠道做任何改变；（</w:t>
      </w:r>
      <w:r>
        <w:rPr>
          <w:rFonts w:hint="eastAsia"/>
        </w:rPr>
        <w:t>4</w:t>
      </w:r>
      <w:r>
        <w:rPr>
          <w:rFonts w:hint="eastAsia"/>
        </w:rPr>
        <w:t>）财产权利改革和农业机构重组提高了农业生产率。</w:t>
      </w:r>
    </w:p>
    <w:p w:rsidR="00AA459E" w:rsidRDefault="00560858">
      <w:pPr>
        <w:ind w:firstLine="405"/>
      </w:pPr>
      <w:r>
        <w:rPr>
          <w:rFonts w:hint="eastAsia"/>
        </w:rPr>
        <w:t>1</w:t>
      </w:r>
      <w:r>
        <w:rPr>
          <w:rFonts w:hint="eastAsia"/>
        </w:rPr>
        <w:t>）简介。</w:t>
      </w:r>
      <w:r>
        <w:rPr>
          <w:rFonts w:hint="eastAsia"/>
        </w:rPr>
        <w:t>2</w:t>
      </w:r>
      <w:r>
        <w:rPr>
          <w:rFonts w:hint="eastAsia"/>
        </w:rPr>
        <w:t>）回顾亚欧国家在改革之前的农业发展状况和发展趋势。</w:t>
      </w:r>
      <w:r>
        <w:rPr>
          <w:rFonts w:hint="eastAsia"/>
        </w:rPr>
        <w:t>3</w:t>
      </w:r>
      <w:r>
        <w:rPr>
          <w:rFonts w:hint="eastAsia"/>
        </w:rPr>
        <w:t>）价格，产权和市场是成败的决定因素。</w:t>
      </w:r>
      <w:r>
        <w:rPr>
          <w:rFonts w:hint="eastAsia"/>
        </w:rPr>
        <w:t>4</w:t>
      </w:r>
      <w:r>
        <w:rPr>
          <w:rFonts w:hint="eastAsia"/>
        </w:rPr>
        <w:t>）总结。</w:t>
      </w:r>
    </w:p>
    <w:p w:rsidR="00AA459E" w:rsidRDefault="00AA459E">
      <w:pPr>
        <w:ind w:firstLine="405"/>
        <w:rPr>
          <w:b/>
          <w:bCs/>
        </w:rPr>
      </w:pPr>
    </w:p>
    <w:p w:rsidR="00AA459E" w:rsidRDefault="00560858">
      <w:pPr>
        <w:ind w:firstLine="405"/>
        <w:rPr>
          <w:b/>
          <w:bCs/>
        </w:rPr>
      </w:pPr>
      <w:r>
        <w:rPr>
          <w:rFonts w:hint="eastAsia"/>
          <w:b/>
          <w:bCs/>
        </w:rPr>
        <w:t xml:space="preserve">3-5 AP </w:t>
      </w:r>
      <w:proofErr w:type="spellStart"/>
      <w:r>
        <w:rPr>
          <w:rFonts w:hint="eastAsia"/>
          <w:b/>
          <w:bCs/>
          <w:highlight w:val="lightGray"/>
        </w:rPr>
        <w:t>Ruttan</w:t>
      </w:r>
      <w:proofErr w:type="spellEnd"/>
      <w:r>
        <w:rPr>
          <w:rFonts w:hint="eastAsia"/>
          <w:b/>
          <w:bCs/>
          <w:highlight w:val="lightGray"/>
        </w:rPr>
        <w:t xml:space="preserve"> </w:t>
      </w:r>
      <w:r>
        <w:rPr>
          <w:rFonts w:hint="eastAsia"/>
          <w:b/>
          <w:bCs/>
        </w:rPr>
        <w:t>JEP 2002 Productivity Growth in Worl</w:t>
      </w:r>
      <w:r>
        <w:rPr>
          <w:rFonts w:hint="eastAsia"/>
          <w:b/>
          <w:bCs/>
        </w:rPr>
        <w:t>d Agriculture. Volume 16, Number :161</w:t>
      </w:r>
      <w:r>
        <w:rPr>
          <w:rFonts w:hint="eastAsia"/>
          <w:b/>
          <w:bCs/>
        </w:rPr>
        <w:t>–</w:t>
      </w:r>
      <w:r>
        <w:rPr>
          <w:rFonts w:hint="eastAsia"/>
          <w:b/>
          <w:bCs/>
        </w:rPr>
        <w:t>184.</w:t>
      </w:r>
    </w:p>
    <w:p w:rsidR="00AA459E" w:rsidRDefault="00560858">
      <w:pPr>
        <w:ind w:firstLine="405"/>
      </w:pPr>
      <w:r>
        <w:rPr>
          <w:rFonts w:hint="eastAsia"/>
        </w:rPr>
        <w:t>人口增长带来了对粮食的需求，尤其是在贫困国家，人口增长速度较快。在国家政策的影响下，近年来中国和印度人口大国在人口控制方面取得成效，人口增长率逐步降低。但作者认为情况仍然不容乐观，为解决粮食需求问题，必须依赖发展农业技术。</w:t>
      </w:r>
    </w:p>
    <w:p w:rsidR="00AA459E" w:rsidRDefault="00560858">
      <w:pPr>
        <w:ind w:firstLine="405"/>
      </w:pPr>
      <w:r>
        <w:rPr>
          <w:rFonts w:hint="eastAsia"/>
        </w:rPr>
        <w:t>1</w:t>
      </w:r>
      <w:r>
        <w:rPr>
          <w:rFonts w:hint="eastAsia"/>
        </w:rPr>
        <w:t>）不同阶段的农业发展观点。</w:t>
      </w:r>
      <w:r>
        <w:rPr>
          <w:rFonts w:hint="eastAsia"/>
        </w:rPr>
        <w:t>2</w:t>
      </w:r>
      <w:r>
        <w:rPr>
          <w:rFonts w:hint="eastAsia"/>
        </w:rPr>
        <w:t>）农业生产效率的测量。</w:t>
      </w:r>
      <w:r>
        <w:rPr>
          <w:rFonts w:hint="eastAsia"/>
        </w:rPr>
        <w:t>3</w:t>
      </w:r>
      <w:r>
        <w:rPr>
          <w:rFonts w:hint="eastAsia"/>
        </w:rPr>
        <w:t>）可持续农业的发展方向（资源和环境约束、科学和技术约束）。</w:t>
      </w:r>
      <w:r>
        <w:rPr>
          <w:rFonts w:hint="eastAsia"/>
        </w:rPr>
        <w:t>4</w:t>
      </w:r>
      <w:r>
        <w:rPr>
          <w:rFonts w:hint="eastAsia"/>
        </w:rPr>
        <w:t>）农业研究体系。</w:t>
      </w:r>
    </w:p>
    <w:p w:rsidR="00AA459E" w:rsidRDefault="00AA459E">
      <w:pPr>
        <w:ind w:firstLine="405"/>
      </w:pPr>
    </w:p>
    <w:p w:rsidR="00AA459E" w:rsidRDefault="00560858">
      <w:pPr>
        <w:ind w:firstLine="405"/>
      </w:pPr>
      <w:r>
        <w:rPr>
          <w:rFonts w:hint="eastAsia"/>
        </w:rPr>
        <w:t>去年郑氏共讲了</w:t>
      </w:r>
      <w:r>
        <w:rPr>
          <w:rFonts w:hint="eastAsia"/>
        </w:rPr>
        <w:t>41</w:t>
      </w:r>
      <w:r>
        <w:rPr>
          <w:rFonts w:hint="eastAsia"/>
        </w:rPr>
        <w:t>篇文献，刨除上次资格考试已经涵盖的</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11</w:t>
      </w:r>
      <w:r>
        <w:rPr>
          <w:rFonts w:hint="eastAsia"/>
        </w:rPr>
        <w:t>，今年最可能考的依次为</w:t>
      </w:r>
      <w:r>
        <w:rPr>
          <w:rFonts w:hint="eastAsia"/>
        </w:rPr>
        <w:t xml:space="preserve"> 8</w:t>
      </w:r>
      <w:r>
        <w:rPr>
          <w:rFonts w:hint="eastAsia"/>
        </w:rPr>
        <w:t>、</w:t>
      </w:r>
      <w:r>
        <w:rPr>
          <w:rFonts w:hint="eastAsia"/>
        </w:rPr>
        <w:t>7</w:t>
      </w:r>
      <w:r>
        <w:rPr>
          <w:rFonts w:hint="eastAsia"/>
        </w:rPr>
        <w:t>、</w:t>
      </w:r>
      <w:r>
        <w:rPr>
          <w:rFonts w:hint="eastAsia"/>
        </w:rPr>
        <w:t>4</w:t>
      </w:r>
      <w:r>
        <w:rPr>
          <w:rFonts w:hint="eastAsia"/>
        </w:rPr>
        <w:t>、</w:t>
      </w:r>
      <w:r>
        <w:rPr>
          <w:rFonts w:hint="eastAsia"/>
        </w:rPr>
        <w:t>3</w:t>
      </w:r>
      <w:r>
        <w:rPr>
          <w:rFonts w:hint="eastAsia"/>
        </w:rPr>
        <w:t>、</w:t>
      </w:r>
      <w:r>
        <w:rPr>
          <w:rFonts w:hint="eastAsia"/>
        </w:rPr>
        <w:t xml:space="preserve">1 Production Economics And Farm Management </w:t>
      </w:r>
      <w:r>
        <w:rPr>
          <w:rFonts w:hint="eastAsia"/>
        </w:rPr>
        <w:t>、</w:t>
      </w:r>
      <w:r>
        <w:rPr>
          <w:rFonts w:hint="eastAsia"/>
        </w:rPr>
        <w:t>9</w:t>
      </w:r>
      <w:r>
        <w:rPr>
          <w:rFonts w:hint="eastAsia"/>
        </w:rPr>
        <w:t>、</w:t>
      </w:r>
      <w:r>
        <w:rPr>
          <w:rFonts w:hint="eastAsia"/>
        </w:rPr>
        <w:t>10</w:t>
      </w:r>
    </w:p>
    <w:p w:rsidR="00AA459E" w:rsidRDefault="00560858">
      <w:pPr>
        <w:ind w:firstLine="405"/>
        <w:rPr>
          <w:b/>
          <w:bCs/>
        </w:rPr>
      </w:pPr>
      <w:r>
        <w:rPr>
          <w:rFonts w:hint="eastAsia"/>
          <w:b/>
          <w:bCs/>
        </w:rPr>
        <w:t>1-3. PEFM 1-3 PEEM COBB AER A Theory of Production:1-19.</w:t>
      </w:r>
    </w:p>
    <w:p w:rsidR="00AA459E" w:rsidRDefault="00560858">
      <w:pPr>
        <w:ind w:firstLine="405"/>
      </w:pPr>
      <w:r>
        <w:rPr>
          <w:rFonts w:hint="eastAsia"/>
        </w:rPr>
        <w:lastRenderedPageBreak/>
        <w:t>本文通过探讨</w:t>
      </w:r>
      <w:r>
        <w:rPr>
          <w:rFonts w:ascii="仿宋" w:eastAsia="仿宋" w:hAnsi="仿宋" w:cs="仿宋" w:hint="eastAsia"/>
          <w:highlight w:val="lightGray"/>
        </w:rPr>
        <w:t>资本、劳动力和产出之间的内在联系</w:t>
      </w:r>
      <w:r>
        <w:rPr>
          <w:rFonts w:hint="eastAsia"/>
        </w:rPr>
        <w:t>，推出了经济学中广泛应用的一种生产函数——柯布</w:t>
      </w:r>
      <w:r>
        <w:rPr>
          <w:rFonts w:hint="eastAsia"/>
        </w:rPr>
        <w:t>-</w:t>
      </w:r>
      <w:r>
        <w:rPr>
          <w:rFonts w:hint="eastAsia"/>
        </w:rPr>
        <w:t>道格拉斯生产函数。</w:t>
      </w:r>
    </w:p>
    <w:p w:rsidR="00AA459E" w:rsidRDefault="00560858">
      <w:pPr>
        <w:ind w:firstLine="405"/>
      </w:pPr>
      <w:r>
        <w:rPr>
          <w:rFonts w:hint="eastAsia"/>
        </w:rPr>
        <w:t>第一部分提出问题，测量一定量的产品生产，其劳动力和资本的相互关系；判断劳动力、资本与产量三者之间的关系。第二部分是</w:t>
      </w:r>
      <w:r>
        <w:rPr>
          <w:rFonts w:hint="eastAsia"/>
        </w:rPr>
        <w:t>1899-1922</w:t>
      </w:r>
      <w:r>
        <w:rPr>
          <w:rFonts w:hint="eastAsia"/>
        </w:rPr>
        <w:t>年间制造业固定资产增长情况。第三部分是</w:t>
      </w:r>
      <w:r>
        <w:rPr>
          <w:rFonts w:hint="eastAsia"/>
        </w:rPr>
        <w:t>1899-1922</w:t>
      </w:r>
      <w:r>
        <w:rPr>
          <w:rFonts w:hint="eastAsia"/>
        </w:rPr>
        <w:t>年间制造业劳动供给增长情况。第四部分是</w:t>
      </w:r>
      <w:r>
        <w:rPr>
          <w:rFonts w:hint="eastAsia"/>
        </w:rPr>
        <w:t>1899-1922</w:t>
      </w:r>
      <w:r>
        <w:rPr>
          <w:rFonts w:hint="eastAsia"/>
        </w:rPr>
        <w:t>年间制造业实际产量的增长情况。第五部分利用前面的数据，对劳动和资本的比例进行计算和描述性分析。第六部分到第八部分提出生产模型，并对模型进行数理分析。第九部分将第二部分的数据，带入所提出的生产模型中进行检验。【</w:t>
      </w:r>
      <w:r>
        <w:rPr>
          <w:rFonts w:ascii="仿宋" w:eastAsia="仿宋" w:hAnsi="仿宋" w:cs="仿宋" w:hint="eastAsia"/>
          <w:highlight w:val="lightGray"/>
        </w:rPr>
        <w:t>提出问题→制造业中固定资产→制造业中劳动力→制造业中产量→资</w:t>
      </w:r>
      <w:r>
        <w:rPr>
          <w:rFonts w:ascii="仿宋" w:eastAsia="仿宋" w:hAnsi="仿宋" w:cs="仿宋" w:hint="eastAsia"/>
          <w:highlight w:val="lightGray"/>
        </w:rPr>
        <w:t>本劳动力产量关系→生产模型</w:t>
      </w:r>
      <w:r>
        <w:rPr>
          <w:rFonts w:hint="eastAsia"/>
        </w:rPr>
        <w:t>】</w:t>
      </w:r>
    </w:p>
    <w:p w:rsidR="00AA459E" w:rsidRDefault="00560858">
      <w:pPr>
        <w:numPr>
          <w:ilvl w:val="0"/>
          <w:numId w:val="2"/>
        </w:numPr>
        <w:ind w:firstLine="405"/>
      </w:pPr>
      <w:r>
        <w:rPr>
          <w:rFonts w:hint="eastAsia"/>
        </w:rPr>
        <w:t>资本的价格测度不同完全独立与利润率；</w:t>
      </w:r>
      <w:r>
        <w:rPr>
          <w:rFonts w:hint="eastAsia"/>
        </w:rPr>
        <w:t>2</w:t>
      </w:r>
      <w:r>
        <w:rPr>
          <w:rFonts w:hint="eastAsia"/>
        </w:rPr>
        <w:t>、很多条件下不能保证利润率与资本和劳动比率完全负相关。随着时间的推移，技术的不断进步，此函数中</w:t>
      </w:r>
      <w:r>
        <w:rPr>
          <w:rFonts w:ascii="仿宋" w:eastAsia="仿宋" w:hAnsi="仿宋" w:cs="仿宋" w:hint="eastAsia"/>
          <w:highlight w:val="lightGray"/>
        </w:rPr>
        <w:t>工程技术条件不变</w:t>
      </w:r>
      <w:r>
        <w:rPr>
          <w:rFonts w:hint="eastAsia"/>
        </w:rPr>
        <w:t>的假设就显得不太符合实情。</w:t>
      </w:r>
    </w:p>
    <w:p w:rsidR="00AA459E" w:rsidRDefault="00AA459E"/>
    <w:p w:rsidR="00AA459E" w:rsidRDefault="00560858">
      <w:pPr>
        <w:ind w:firstLine="405"/>
        <w:rPr>
          <w:b/>
          <w:bCs/>
        </w:rPr>
      </w:pPr>
      <w:r>
        <w:rPr>
          <w:rFonts w:hint="eastAsia"/>
          <w:b/>
          <w:bCs/>
        </w:rPr>
        <w:t>1-5. PEFM Jacoby et AER 2002 Hazards of expropriation Tenure insecurity and investment in Rural China. 92(5):1420-1446.</w:t>
      </w:r>
    </w:p>
    <w:p w:rsidR="00AA459E" w:rsidRDefault="00560858">
      <w:pPr>
        <w:ind w:firstLine="405"/>
      </w:pPr>
      <w:r>
        <w:rPr>
          <w:rFonts w:hint="eastAsia"/>
        </w:rPr>
        <w:t>利用</w:t>
      </w:r>
      <w:r>
        <w:rPr>
          <w:rFonts w:hint="eastAsia"/>
        </w:rPr>
        <w:t>1995</w:t>
      </w:r>
      <w:r>
        <w:rPr>
          <w:rFonts w:hint="eastAsia"/>
        </w:rPr>
        <w:t>年在中国河北、辽宁两省</w:t>
      </w:r>
      <w:r>
        <w:rPr>
          <w:rFonts w:hint="eastAsia"/>
        </w:rPr>
        <w:t>31</w:t>
      </w:r>
      <w:r>
        <w:rPr>
          <w:rFonts w:hint="eastAsia"/>
        </w:rPr>
        <w:t>个村调查</w:t>
      </w:r>
      <w:r>
        <w:rPr>
          <w:rFonts w:hint="eastAsia"/>
        </w:rPr>
        <w:t>727</w:t>
      </w:r>
      <w:r>
        <w:rPr>
          <w:rFonts w:hint="eastAsia"/>
        </w:rPr>
        <w:t>个农户的数据</w:t>
      </w:r>
      <w:r>
        <w:rPr>
          <w:rFonts w:hint="eastAsia"/>
        </w:rPr>
        <w:t>，研究了</w:t>
      </w:r>
      <w:r>
        <w:rPr>
          <w:rFonts w:ascii="仿宋" w:eastAsia="仿宋" w:hAnsi="仿宋" w:cs="仿宋" w:hint="eastAsia"/>
          <w:highlight w:val="lightGray"/>
        </w:rPr>
        <w:t>中国土地投资和土地承包风险之间的关系</w:t>
      </w:r>
      <w:r>
        <w:rPr>
          <w:rFonts w:hint="eastAsia"/>
        </w:rPr>
        <w:t>。作者将有机肥料的使用量作为投资大小的指标，用风险度量分析模型量化了土地征用没收的可能性，研究表明，农户感知到的土地征用风险越高，有机化肥施用量就越少，不利于农业的再生产。政府延长农民土地使用年限能增加社会福利。</w:t>
      </w:r>
    </w:p>
    <w:p w:rsidR="00AA459E" w:rsidRDefault="00560858">
      <w:pPr>
        <w:ind w:firstLine="405"/>
        <w:rPr>
          <w:lang w:val="zh-CN"/>
        </w:rPr>
      </w:pPr>
      <w:r>
        <w:rPr>
          <w:rFonts w:hint="eastAsia"/>
          <w:lang w:val="zh-CN"/>
        </w:rPr>
        <w:t>引言介绍了文章的研究意义，以往研究存在的不足之处，以及用</w:t>
      </w:r>
      <w:r>
        <w:rPr>
          <w:rFonts w:ascii="仿宋" w:eastAsia="仿宋" w:hAnsi="仿宋" w:cs="仿宋" w:hint="eastAsia"/>
          <w:highlight w:val="lightGray"/>
          <w:lang w:val="zh-CN"/>
        </w:rPr>
        <w:t>中国土地承包</w:t>
      </w:r>
      <w:proofErr w:type="gramStart"/>
      <w:r>
        <w:rPr>
          <w:rFonts w:ascii="仿宋" w:eastAsia="仿宋" w:hAnsi="仿宋" w:cs="仿宋" w:hint="eastAsia"/>
          <w:highlight w:val="lightGray"/>
          <w:lang w:val="zh-CN"/>
        </w:rPr>
        <w:t>期调整</w:t>
      </w:r>
      <w:proofErr w:type="gramEnd"/>
      <w:r>
        <w:rPr>
          <w:rFonts w:hint="eastAsia"/>
          <w:lang w:val="zh-CN"/>
        </w:rPr>
        <w:t>作为研究对象的合理性。第一部分介绍了中国农村土地制度的相关政策背景和使用的数据；第二部分建立文章的基本模型，其中包括了征地风险模型和肥料用量模型两个主要的模型，此外还推导出社会成本</w:t>
      </w:r>
      <w:r>
        <w:rPr>
          <w:rFonts w:hint="eastAsia"/>
          <w:lang w:val="zh-CN"/>
        </w:rPr>
        <w:t>模型；第三部分介绍了征地风险模型的估计方法；第四部分给出了征地风险模型的估计结果，并且得到征地风险的估计值；第五部分介绍肥料使用量模型的估计方法；第六部</w:t>
      </w:r>
      <w:proofErr w:type="gramStart"/>
      <w:r>
        <w:rPr>
          <w:rFonts w:hint="eastAsia"/>
          <w:lang w:val="zh-CN"/>
        </w:rPr>
        <w:t>分估计</w:t>
      </w:r>
      <w:proofErr w:type="gramEnd"/>
      <w:r>
        <w:rPr>
          <w:rFonts w:hint="eastAsia"/>
          <w:lang w:val="zh-CN"/>
        </w:rPr>
        <w:t>肥料使用量模型，并进行了稳健性检验；第七部分在之前模型的基础上计算了承包期稳定带来的社会收益；最后一部分总结文章内容。【</w:t>
      </w:r>
      <w:r>
        <w:rPr>
          <w:rFonts w:ascii="仿宋" w:eastAsia="仿宋" w:hAnsi="仿宋" w:cs="仿宋" w:hint="eastAsia"/>
          <w:highlight w:val="lightGray"/>
        </w:rPr>
        <w:t>引入→背景知识与数据→模型构建→估计模型与方法→估计结果</w:t>
      </w:r>
      <w:r>
        <w:rPr>
          <w:rFonts w:hint="eastAsia"/>
          <w:lang w:val="zh-CN"/>
        </w:rPr>
        <w:t>】</w:t>
      </w:r>
    </w:p>
    <w:p w:rsidR="00AA459E" w:rsidRDefault="00AA459E">
      <w:pPr>
        <w:ind w:firstLine="405"/>
      </w:pPr>
    </w:p>
    <w:p w:rsidR="00AA459E" w:rsidRDefault="00560858">
      <w:pPr>
        <w:ind w:firstLine="405"/>
        <w:rPr>
          <w:b/>
          <w:bCs/>
        </w:rPr>
      </w:pPr>
      <w:r>
        <w:rPr>
          <w:rFonts w:hint="eastAsia"/>
          <w:b/>
          <w:bCs/>
        </w:rPr>
        <w:t>1-</w:t>
      </w:r>
      <w:proofErr w:type="gramStart"/>
      <w:r>
        <w:rPr>
          <w:rFonts w:hint="eastAsia"/>
          <w:b/>
          <w:bCs/>
        </w:rPr>
        <w:t>6.PEFM</w:t>
      </w:r>
      <w:proofErr w:type="gramEnd"/>
      <w:r>
        <w:rPr>
          <w:rFonts w:hint="eastAsia"/>
          <w:b/>
          <w:bCs/>
        </w:rPr>
        <w:t xml:space="preserve"> </w:t>
      </w:r>
      <w:proofErr w:type="spellStart"/>
      <w:r>
        <w:rPr>
          <w:rFonts w:hint="eastAsia"/>
          <w:b/>
          <w:bCs/>
        </w:rPr>
        <w:t>Besley</w:t>
      </w:r>
      <w:proofErr w:type="spellEnd"/>
      <w:r>
        <w:rPr>
          <w:rFonts w:hint="eastAsia"/>
          <w:b/>
          <w:bCs/>
        </w:rPr>
        <w:t xml:space="preserve">, </w:t>
      </w:r>
      <w:proofErr w:type="spellStart"/>
      <w:r>
        <w:rPr>
          <w:rFonts w:hint="eastAsia"/>
          <w:b/>
          <w:bCs/>
        </w:rPr>
        <w:t>Coate</w:t>
      </w:r>
      <w:proofErr w:type="spellEnd"/>
      <w:r>
        <w:rPr>
          <w:rFonts w:hint="eastAsia"/>
          <w:b/>
          <w:bCs/>
        </w:rPr>
        <w:t xml:space="preserve"> and </w:t>
      </w:r>
      <w:proofErr w:type="spellStart"/>
      <w:r>
        <w:rPr>
          <w:rFonts w:hint="eastAsia"/>
          <w:b/>
          <w:bCs/>
        </w:rPr>
        <w:t>Loury</w:t>
      </w:r>
      <w:proofErr w:type="spellEnd"/>
      <w:r>
        <w:rPr>
          <w:rFonts w:hint="eastAsia"/>
          <w:b/>
          <w:bCs/>
        </w:rPr>
        <w:t xml:space="preserve"> AER 1993 The Economics Of Rotating Saving And </w:t>
      </w:r>
      <w:r>
        <w:rPr>
          <w:rFonts w:hint="eastAsia"/>
          <w:b/>
          <w:bCs/>
        </w:rPr>
        <w:t>Credit Associations.83(4):792-810.</w:t>
      </w:r>
    </w:p>
    <w:p w:rsidR="00AA459E" w:rsidRDefault="00560858">
      <w:pPr>
        <w:ind w:firstLine="405"/>
      </w:pPr>
      <w:r>
        <w:rPr>
          <w:rFonts w:hint="eastAsia"/>
        </w:rPr>
        <w:t>本文研究了</w:t>
      </w:r>
      <w:r>
        <w:rPr>
          <w:rFonts w:ascii="仿宋" w:eastAsia="仿宋" w:hAnsi="仿宋" w:cs="仿宋" w:hint="eastAsia"/>
          <w:highlight w:val="lightGray"/>
        </w:rPr>
        <w:t>轮流储蓄组织以及信贷协会的表现形式与经济功能。</w:t>
      </w:r>
      <w:r>
        <w:rPr>
          <w:rFonts w:hint="eastAsia"/>
        </w:rPr>
        <w:t>作者建立了会脚福利模型，对合会投标的随机性和会脚偏好异质性加以限制，结果表明，参与合会能够改善福利；讨论了互助会中成员在</w:t>
      </w:r>
      <w:r>
        <w:rPr>
          <w:rFonts w:ascii="仿宋" w:eastAsia="仿宋" w:hAnsi="仿宋" w:cs="仿宋" w:hint="eastAsia"/>
          <w:highlight w:val="lightGray"/>
        </w:rPr>
        <w:t>需求具有异质性和非异质性的情况</w:t>
      </w:r>
      <w:r>
        <w:rPr>
          <w:rFonts w:hint="eastAsia"/>
        </w:rPr>
        <w:t>，并比较使用何种资金的分配方式才能是互助会的资金发挥最大的效率。结果表明：</w:t>
      </w:r>
      <w:proofErr w:type="gramStart"/>
      <w:r>
        <w:rPr>
          <w:rFonts w:ascii="仿宋" w:eastAsia="仿宋" w:hAnsi="仿宋" w:cs="仿宋" w:hint="eastAsia"/>
          <w:highlight w:val="lightGray"/>
        </w:rPr>
        <w:t>当成员</w:t>
      </w:r>
      <w:proofErr w:type="gramEnd"/>
      <w:r>
        <w:rPr>
          <w:rFonts w:ascii="仿宋" w:eastAsia="仿宋" w:hAnsi="仿宋" w:cs="仿宋" w:hint="eastAsia"/>
          <w:highlight w:val="lightGray"/>
        </w:rPr>
        <w:t>具有不同的偏好时，采用随机分配的方式来选择有资格使用资金更加有效</w:t>
      </w:r>
      <w:r>
        <w:rPr>
          <w:rFonts w:hint="eastAsia"/>
        </w:rPr>
        <w:t>。</w:t>
      </w:r>
    </w:p>
    <w:p w:rsidR="00AA459E" w:rsidRDefault="00560858">
      <w:pPr>
        <w:ind w:firstLine="405"/>
      </w:pPr>
      <w:r>
        <w:rPr>
          <w:rFonts w:hint="eastAsia"/>
        </w:rPr>
        <w:t>第一部分构建模型。第二部分利用模型解释合会运作机制，并解释了合会能够改善成员福利的原因。</w:t>
      </w:r>
      <w:r>
        <w:rPr>
          <w:rFonts w:hint="eastAsia"/>
        </w:rPr>
        <w:t>第三部分，比较在随机合会和投标合会两种情况下，会脚福利以及合会资源分配的特点。第四部分考虑偏好异质性的可能影响。第五部分讨论了合会的可持续性。最后一部分综上所述提出研究结论、不足和未来研究方向。【</w:t>
      </w:r>
      <w:r>
        <w:rPr>
          <w:rFonts w:ascii="仿宋" w:eastAsia="仿宋" w:hAnsi="仿宋" w:cs="仿宋" w:hint="eastAsia"/>
          <w:highlight w:val="lightGray"/>
        </w:rPr>
        <w:t>构建模型→运行机制→随机与竞标下的资源分配→需求异质性→总结</w:t>
      </w:r>
      <w:r>
        <w:rPr>
          <w:rFonts w:hint="eastAsia"/>
        </w:rPr>
        <w:t>】</w:t>
      </w:r>
    </w:p>
    <w:p w:rsidR="00AA459E" w:rsidRDefault="00AA459E">
      <w:pPr>
        <w:ind w:firstLine="405"/>
      </w:pPr>
    </w:p>
    <w:p w:rsidR="00AA459E" w:rsidRDefault="00560858">
      <w:pPr>
        <w:ind w:firstLine="405"/>
        <w:rPr>
          <w:b/>
          <w:bCs/>
        </w:rPr>
      </w:pPr>
      <w:r>
        <w:rPr>
          <w:rFonts w:hint="eastAsia"/>
          <w:b/>
          <w:bCs/>
        </w:rPr>
        <w:t>1-</w:t>
      </w:r>
      <w:proofErr w:type="gramStart"/>
      <w:r>
        <w:rPr>
          <w:rFonts w:hint="eastAsia"/>
          <w:b/>
          <w:bCs/>
        </w:rPr>
        <w:t>8.PEFM</w:t>
      </w:r>
      <w:proofErr w:type="gramEnd"/>
      <w:r>
        <w:rPr>
          <w:rFonts w:hint="eastAsia"/>
          <w:b/>
          <w:bCs/>
        </w:rPr>
        <w:t xml:space="preserve"> Townsend ECONOMETRICA 1994 Risk and Insurance in Village India. Vol. 62, No. 3 (May, 1994), pp. 539-591.</w:t>
      </w:r>
    </w:p>
    <w:p w:rsidR="00AA459E" w:rsidRDefault="00560858">
      <w:pPr>
        <w:ind w:firstLine="405"/>
      </w:pPr>
      <w:r>
        <w:rPr>
          <w:rFonts w:hint="eastAsia"/>
        </w:rPr>
        <w:t>对农村中的非正式风险分</w:t>
      </w:r>
      <w:r>
        <w:rPr>
          <w:rFonts w:hint="eastAsia"/>
        </w:rPr>
        <w:t>担机制的研究表明，当农民遭受收入、疾病、失业或其它风险</w:t>
      </w:r>
      <w:r>
        <w:rPr>
          <w:rFonts w:hint="eastAsia"/>
        </w:rPr>
        <w:lastRenderedPageBreak/>
        <w:t>冲击的时候，所有的平滑消费</w:t>
      </w:r>
      <w:r>
        <w:rPr>
          <w:rFonts w:hint="eastAsia"/>
        </w:rPr>
        <w:t>smoothing consumption</w:t>
      </w:r>
      <w:r>
        <w:rPr>
          <w:rFonts w:hint="eastAsia"/>
        </w:rPr>
        <w:t>即风险分摊措施能够有效分散风险，使得农户消费保持不变。此外，</w:t>
      </w:r>
      <w:r>
        <w:rPr>
          <w:rFonts w:ascii="仿宋" w:eastAsia="仿宋" w:hAnsi="仿宋" w:cs="仿宋" w:hint="eastAsia"/>
          <w:highlight w:val="lightGray"/>
        </w:rPr>
        <w:t>无地产者的风险抵抗能力比其他有地产者弱</w:t>
      </w:r>
      <w:r>
        <w:rPr>
          <w:rFonts w:hint="eastAsia"/>
        </w:rPr>
        <w:t>，从而使得其保险参与率较低，而较低的保险参与率又使得这部分群体的高风险无法得到有效的转移，从而始终处于一种贫困的状态，直至有外力改变这种稳定的低水平的均衡状态。。</w:t>
      </w:r>
    </w:p>
    <w:p w:rsidR="00AA459E" w:rsidRDefault="00560858">
      <w:pPr>
        <w:ind w:firstLine="405"/>
      </w:pPr>
      <w:r>
        <w:rPr>
          <w:rFonts w:hint="eastAsia"/>
        </w:rPr>
        <w:t>第一部分是引言。第二部分描述</w:t>
      </w:r>
      <w:r>
        <w:rPr>
          <w:rFonts w:hint="eastAsia"/>
        </w:rPr>
        <w:t>ICRISAT</w:t>
      </w:r>
      <w:r>
        <w:rPr>
          <w:rFonts w:hint="eastAsia"/>
        </w:rPr>
        <w:t>村庄农户的生产、收入和风险。第三部分分析了农户的人口统计学特征、个人偏好和产品的商品化</w:t>
      </w:r>
      <w:r>
        <w:rPr>
          <w:rFonts w:hint="eastAsia"/>
        </w:rPr>
        <w:t>。第四部分讨论了帕累托最优配置的决定因素和特定偏好下的具体风险分担规则。第五部分展示时间序列数据的实证结果。第六部分用</w:t>
      </w:r>
      <w:r>
        <w:rPr>
          <w:rFonts w:hint="eastAsia"/>
        </w:rPr>
        <w:t>panel</w:t>
      </w:r>
      <w:r>
        <w:rPr>
          <w:rFonts w:hint="eastAsia"/>
        </w:rPr>
        <w:t>面板数据进行实证检验。第七部分将实证结果与现有文献进行对比。</w:t>
      </w:r>
    </w:p>
    <w:p w:rsidR="00AA459E" w:rsidRDefault="00AA459E">
      <w:pPr>
        <w:ind w:firstLine="405"/>
      </w:pPr>
    </w:p>
    <w:p w:rsidR="00AA459E" w:rsidRDefault="00560858">
      <w:pPr>
        <w:ind w:firstLine="405"/>
        <w:rPr>
          <w:b/>
          <w:bCs/>
        </w:rPr>
      </w:pPr>
      <w:r>
        <w:rPr>
          <w:rFonts w:hint="eastAsia"/>
          <w:b/>
          <w:bCs/>
        </w:rPr>
        <w:t>1-</w:t>
      </w:r>
      <w:proofErr w:type="gramStart"/>
      <w:r>
        <w:rPr>
          <w:rFonts w:hint="eastAsia"/>
          <w:b/>
          <w:bCs/>
        </w:rPr>
        <w:t>9.PEFM</w:t>
      </w:r>
      <w:proofErr w:type="gramEnd"/>
      <w:r>
        <w:rPr>
          <w:rFonts w:hint="eastAsia"/>
          <w:b/>
          <w:bCs/>
        </w:rPr>
        <w:t xml:space="preserve"> Rosenzweig RES 2002 Household Division and Rural Economic Growth. Vol. 69, No. 4 (Oct., 2002), pp. 839-869.</w:t>
      </w:r>
    </w:p>
    <w:p w:rsidR="00AA459E" w:rsidRDefault="00560858">
      <w:pPr>
        <w:ind w:firstLine="405"/>
      </w:pPr>
      <w:r>
        <w:rPr>
          <w:rFonts w:hint="eastAsia"/>
        </w:rPr>
        <w:t xml:space="preserve"> </w:t>
      </w:r>
      <w:r>
        <w:rPr>
          <w:rFonts w:hint="eastAsia"/>
        </w:rPr>
        <w:t>分析农户内部的</w:t>
      </w:r>
      <w:r>
        <w:rPr>
          <w:rFonts w:ascii="仿宋" w:eastAsia="仿宋" w:hAnsi="仿宋" w:cs="仿宋" w:hint="eastAsia"/>
          <w:highlight w:val="lightGray"/>
        </w:rPr>
        <w:t>分家行为对农村经济发展程度的影响</w:t>
      </w:r>
      <w:r>
        <w:rPr>
          <w:rFonts w:hint="eastAsia"/>
        </w:rPr>
        <w:t>，分家行为会使得家庭原有的劳动力规模降</w:t>
      </w:r>
      <w:r>
        <w:rPr>
          <w:rFonts w:hint="eastAsia"/>
        </w:rPr>
        <w:t>低，同时各种生产要素也被各家庭成员按一定的分配标准进行分配，降低了原有的大家庭的资源禀赋，限制了分家后新产生家庭的经营能力。</w:t>
      </w:r>
    </w:p>
    <w:p w:rsidR="00AA459E" w:rsidRDefault="00560858">
      <w:pPr>
        <w:ind w:firstLine="405"/>
      </w:pPr>
      <w:r>
        <w:rPr>
          <w:rFonts w:hint="eastAsia"/>
        </w:rPr>
        <w:t xml:space="preserve">  </w:t>
      </w:r>
      <w:r>
        <w:rPr>
          <w:rFonts w:hint="eastAsia"/>
        </w:rPr>
        <w:t>第一部分（引言）指出目前研究经济增长常</w:t>
      </w:r>
      <w:r>
        <w:rPr>
          <w:rFonts w:ascii="仿宋" w:eastAsia="仿宋" w:hAnsi="仿宋" w:cs="仿宋" w:hint="eastAsia"/>
          <w:highlight w:val="lightGray"/>
        </w:rPr>
        <w:t>忽略家庭结构</w:t>
      </w:r>
      <w:r>
        <w:rPr>
          <w:rFonts w:hint="eastAsia"/>
        </w:rPr>
        <w:t>的影响，有必要建立分家模型。第二部分第一小节，分析</w:t>
      </w:r>
      <w:r>
        <w:rPr>
          <w:rFonts w:ascii="仿宋" w:eastAsia="仿宋" w:hAnsi="仿宋" w:cs="仿宋" w:hint="eastAsia"/>
          <w:highlight w:val="lightGray"/>
        </w:rPr>
        <w:t>农户公共物品</w:t>
      </w:r>
      <w:r>
        <w:rPr>
          <w:rFonts w:hint="eastAsia"/>
        </w:rPr>
        <w:t>对分家决策的影响，并提出农户剩余计算公式；第二小节，将农户偏好参数化；第三小节，讨论模型中的收入、技术和信息；第四小节，讨论户主死亡对分家可能产生的影响。第三部分介绍了文章使用的数据集和样本。第四部分</w:t>
      </w:r>
      <w:r>
        <w:rPr>
          <w:rFonts w:ascii="仿宋" w:eastAsia="仿宋" w:hAnsi="仿宋" w:cs="仿宋" w:hint="eastAsia"/>
          <w:highlight w:val="lightGray"/>
        </w:rPr>
        <w:t>讨论家庭结构、婚姻关系对降低风险的作用，以及该作用对分家决策的影响</w:t>
      </w:r>
      <w:r>
        <w:rPr>
          <w:rFonts w:hint="eastAsia"/>
        </w:rPr>
        <w:t>。第</w:t>
      </w:r>
      <w:r>
        <w:rPr>
          <w:rFonts w:hint="eastAsia"/>
        </w:rPr>
        <w:t>五部分利用</w:t>
      </w:r>
      <w:r>
        <w:rPr>
          <w:rFonts w:hint="eastAsia"/>
        </w:rPr>
        <w:t>PROBIT</w:t>
      </w:r>
      <w:r>
        <w:rPr>
          <w:rFonts w:hint="eastAsia"/>
        </w:rPr>
        <w:t>估计分析了分家的决定因素。第</w:t>
      </w:r>
      <w:proofErr w:type="gramStart"/>
      <w:r>
        <w:rPr>
          <w:rFonts w:hint="eastAsia"/>
        </w:rPr>
        <w:t>六部分对结构模型</w:t>
      </w:r>
      <w:proofErr w:type="gramEnd"/>
      <w:r>
        <w:rPr>
          <w:rFonts w:hint="eastAsia"/>
        </w:rPr>
        <w:t>进行估计。第七</w:t>
      </w:r>
      <w:proofErr w:type="gramStart"/>
      <w:r>
        <w:rPr>
          <w:rFonts w:hint="eastAsia"/>
        </w:rPr>
        <w:t>章估计</w:t>
      </w:r>
      <w:proofErr w:type="gramEnd"/>
      <w:r>
        <w:rPr>
          <w:rFonts w:hint="eastAsia"/>
        </w:rPr>
        <w:t>模型的结构参数。第八章对结构模型进行验证。第九</w:t>
      </w:r>
      <w:proofErr w:type="gramStart"/>
      <w:r>
        <w:rPr>
          <w:rFonts w:hint="eastAsia"/>
        </w:rPr>
        <w:t>章利用</w:t>
      </w:r>
      <w:proofErr w:type="gramEnd"/>
      <w:r>
        <w:rPr>
          <w:rFonts w:hint="eastAsia"/>
        </w:rPr>
        <w:t>模型评估技术变化带来的影响。第十章为结论，对文章进行简单总结，并提出文章存在的四大不足。</w:t>
      </w:r>
    </w:p>
    <w:p w:rsidR="00AA459E" w:rsidRDefault="00560858">
      <w:pPr>
        <w:ind w:firstLine="405"/>
      </w:pPr>
      <w:r>
        <w:rPr>
          <w:rFonts w:hint="eastAsia"/>
        </w:rPr>
        <w:t>文章对分家的主要分析思路是引入公共物品，也就是说不分家的情况下个家庭成员可以享受家庭内部的公共资源，当分家之后就不会存在原有大家庭内部的公共资源了，所以作者通过效用最大化理论分别建立了分家与不分家的效用函数。在分家过程中作者还讨论了一个比较重要角色——家庭内部较有权威的人，通常是年长</w:t>
      </w:r>
      <w:r>
        <w:rPr>
          <w:rFonts w:hint="eastAsia"/>
        </w:rPr>
        <w:t>的上了辈分的人，当这个权威人不在之后分家的可能性就会增加，同时也会导致家庭总剩余的减少。对于分家的决定性因素的实证分析中，作者使用了</w:t>
      </w:r>
      <w:proofErr w:type="spellStart"/>
      <w:r>
        <w:rPr>
          <w:rFonts w:hint="eastAsia"/>
        </w:rPr>
        <w:t>probit</w:t>
      </w:r>
      <w:proofErr w:type="spellEnd"/>
      <w:r>
        <w:rPr>
          <w:rFonts w:hint="eastAsia"/>
        </w:rPr>
        <w:t>模型，结果表明：家庭内部的不平等情况、收入增长和收入面临的风险情况、空间和时间上的生产率的变化情况、家庭中子女的个数情况均会在一定程度上影响家庭的分家行为。</w:t>
      </w:r>
    </w:p>
    <w:p w:rsidR="00AA459E" w:rsidRDefault="00AA459E">
      <w:pPr>
        <w:ind w:firstLine="405"/>
      </w:pPr>
    </w:p>
    <w:p w:rsidR="00AA459E" w:rsidRDefault="00560858">
      <w:pPr>
        <w:ind w:firstLine="405"/>
        <w:rPr>
          <w:b/>
          <w:bCs/>
        </w:rPr>
      </w:pPr>
      <w:r>
        <w:rPr>
          <w:rFonts w:hint="eastAsia"/>
          <w:b/>
          <w:bCs/>
        </w:rPr>
        <w:t>1-</w:t>
      </w:r>
      <w:proofErr w:type="gramStart"/>
      <w:r>
        <w:rPr>
          <w:rFonts w:hint="eastAsia"/>
          <w:b/>
          <w:bCs/>
        </w:rPr>
        <w:t>10.PEFM</w:t>
      </w:r>
      <w:proofErr w:type="gramEnd"/>
      <w:r>
        <w:rPr>
          <w:rFonts w:hint="eastAsia"/>
          <w:b/>
          <w:bCs/>
        </w:rPr>
        <w:t xml:space="preserve"> </w:t>
      </w:r>
      <w:proofErr w:type="spellStart"/>
      <w:r>
        <w:rPr>
          <w:rFonts w:hint="eastAsia"/>
          <w:b/>
          <w:bCs/>
        </w:rPr>
        <w:t>Karlan</w:t>
      </w:r>
      <w:proofErr w:type="spellEnd"/>
      <w:r>
        <w:rPr>
          <w:rFonts w:hint="eastAsia"/>
          <w:b/>
          <w:bCs/>
        </w:rPr>
        <w:t xml:space="preserve"> QJE.2009 Trust and Social Collateral. August:1307-1367.</w:t>
      </w:r>
    </w:p>
    <w:p w:rsidR="00AA459E" w:rsidRDefault="00560858">
      <w:pPr>
        <w:ind w:firstLine="405"/>
      </w:pPr>
      <w:r>
        <w:rPr>
          <w:rFonts w:hint="eastAsia"/>
        </w:rPr>
        <w:t>本文构建了社交网络中基于非正式合约实施的信任理论模型。在模型中</w:t>
      </w:r>
      <w:r>
        <w:rPr>
          <w:rFonts w:hint="eastAsia"/>
        </w:rPr>
        <w:t>，人际网络关系可以为非正式借贷担保。文中将基于社交网络的信任定义为一个代理人能够向另一个代理人借款的最大数目。通过模型构建与实证分析，作者得出：（</w:t>
      </w:r>
      <w:r>
        <w:rPr>
          <w:rFonts w:hint="eastAsia"/>
        </w:rPr>
        <w:t>1</w:t>
      </w:r>
      <w:r>
        <w:rPr>
          <w:rFonts w:hint="eastAsia"/>
        </w:rPr>
        <w:t>）</w:t>
      </w:r>
      <w:r>
        <w:rPr>
          <w:rFonts w:hint="eastAsia"/>
          <w:highlight w:val="lightGray"/>
        </w:rPr>
        <w:t>紧密式</w:t>
      </w:r>
      <w:r>
        <w:rPr>
          <w:rFonts w:hint="eastAsia"/>
        </w:rPr>
        <w:t>的社交网络下的结合型社会资本（</w:t>
      </w:r>
      <w:r>
        <w:rPr>
          <w:rFonts w:hint="eastAsia"/>
        </w:rPr>
        <w:t>bonding social capital</w:t>
      </w:r>
      <w:r>
        <w:rPr>
          <w:rFonts w:hint="eastAsia"/>
        </w:rPr>
        <w:t>）允许贵重资产相互交易；而</w:t>
      </w:r>
      <w:r>
        <w:rPr>
          <w:rFonts w:hint="eastAsia"/>
          <w:highlight w:val="lightGray"/>
        </w:rPr>
        <w:t>松散式</w:t>
      </w:r>
      <w:r>
        <w:rPr>
          <w:rFonts w:hint="eastAsia"/>
        </w:rPr>
        <w:t>的社交网络下的桥接型社会资本（</w:t>
      </w:r>
      <w:r>
        <w:rPr>
          <w:rFonts w:hint="eastAsia"/>
        </w:rPr>
        <w:t>bridging social capital</w:t>
      </w:r>
      <w:r>
        <w:rPr>
          <w:rFonts w:hint="eastAsia"/>
        </w:rPr>
        <w:t>）提高了获得信息等廉价恩惠（</w:t>
      </w:r>
      <w:r>
        <w:rPr>
          <w:rFonts w:hint="eastAsia"/>
        </w:rPr>
        <w:t>favor</w:t>
      </w:r>
      <w:r>
        <w:rPr>
          <w:rFonts w:hint="eastAsia"/>
        </w:rPr>
        <w:t>）的可能性。（</w:t>
      </w:r>
      <w:r>
        <w:rPr>
          <w:rFonts w:hint="eastAsia"/>
        </w:rPr>
        <w:t>2</w:t>
      </w:r>
      <w:r>
        <w:rPr>
          <w:rFonts w:hint="eastAsia"/>
        </w:rPr>
        <w:t>）</w:t>
      </w:r>
      <w:r>
        <w:rPr>
          <w:rFonts w:hint="eastAsia"/>
          <w:highlight w:val="lightGray"/>
        </w:rPr>
        <w:t>工作推荐型关系网络</w:t>
      </w:r>
      <w:r>
        <w:rPr>
          <w:rFonts w:hint="eastAsia"/>
        </w:rPr>
        <w:t>中，受信任的推荐者对雇员的了解降低了招聘的信息不对称。（</w:t>
      </w:r>
      <w:r>
        <w:rPr>
          <w:rFonts w:hint="eastAsia"/>
        </w:rPr>
        <w:t>3</w:t>
      </w:r>
      <w:r>
        <w:rPr>
          <w:rFonts w:hint="eastAsia"/>
        </w:rPr>
        <w:t>）基于秘鲁数据实证发现，</w:t>
      </w:r>
      <w:r>
        <w:rPr>
          <w:rFonts w:ascii="仿宋" w:eastAsia="仿宋" w:hAnsi="仿宋" w:cs="仿宋" w:hint="eastAsia"/>
          <w:highlight w:val="lightGray"/>
        </w:rPr>
        <w:t>社交网络中的受信任</w:t>
      </w:r>
      <w:proofErr w:type="gramStart"/>
      <w:r>
        <w:rPr>
          <w:rFonts w:ascii="仿宋" w:eastAsia="仿宋" w:hAnsi="仿宋" w:cs="仿宋" w:hint="eastAsia"/>
          <w:highlight w:val="lightGray"/>
        </w:rPr>
        <w:t>度能够</w:t>
      </w:r>
      <w:proofErr w:type="gramEnd"/>
      <w:r>
        <w:rPr>
          <w:rFonts w:ascii="仿宋" w:eastAsia="仿宋" w:hAnsi="仿宋" w:cs="仿宋" w:hint="eastAsia"/>
          <w:highlight w:val="lightGray"/>
        </w:rPr>
        <w:t>预测非正式借款的数额</w:t>
      </w:r>
      <w:r>
        <w:rPr>
          <w:rFonts w:hint="eastAsia"/>
        </w:rPr>
        <w:t>。</w:t>
      </w:r>
    </w:p>
    <w:p w:rsidR="00AA459E" w:rsidRDefault="00560858">
      <w:pPr>
        <w:ind w:firstLine="405"/>
      </w:pPr>
      <w:r>
        <w:rPr>
          <w:rFonts w:hint="eastAsia"/>
        </w:rPr>
        <w:t>第一部分为引言，作者建立了一个模型来表示信任对经济效果的重要作用。第二部分收集了关于</w:t>
      </w:r>
      <w:r>
        <w:rPr>
          <w:rFonts w:ascii="仿宋" w:eastAsia="仿宋" w:hAnsi="仿宋" w:cs="仿宋" w:hint="eastAsia"/>
          <w:highlight w:val="lightGray"/>
        </w:rPr>
        <w:t>社会抵押机制的动机及非正式合同执行的证据</w:t>
      </w:r>
      <w:r>
        <w:rPr>
          <w:rFonts w:hint="eastAsia"/>
        </w:rPr>
        <w:t>。第三部分构建了社会关系网络中非正式借贷的博弈模型。第四部分为模型的理论应用，分析了社会网络结构与福利、找工作和社会网络信任的关系。第五部分为模型的实证应用，对秘鲁社会两个低收入棚户区的数据进行测算。第六部分为结论。【</w:t>
      </w:r>
      <w:r>
        <w:rPr>
          <w:rFonts w:ascii="仿宋" w:eastAsia="仿宋" w:hAnsi="仿宋" w:cs="仿宋" w:hint="eastAsia"/>
          <w:highlight w:val="lightGray"/>
        </w:rPr>
        <w:t>信任的作用→产生社会抵押等非正式合约的动机→博弈模型→</w:t>
      </w:r>
      <w:r>
        <w:rPr>
          <w:rFonts w:ascii="仿宋" w:eastAsia="仿宋" w:hAnsi="仿宋" w:cs="仿宋" w:hint="eastAsia"/>
          <w:highlight w:val="lightGray"/>
        </w:rPr>
        <w:lastRenderedPageBreak/>
        <w:t>应用→实证应用→结论</w:t>
      </w:r>
      <w:r>
        <w:rPr>
          <w:rFonts w:hint="eastAsia"/>
        </w:rPr>
        <w:t>】</w:t>
      </w:r>
    </w:p>
    <w:p w:rsidR="00AA459E" w:rsidRDefault="00560858">
      <w:pPr>
        <w:ind w:firstLine="405"/>
      </w:pPr>
      <w:r>
        <w:rPr>
          <w:rFonts w:hint="eastAsia"/>
        </w:rPr>
        <w:t>本文的内容是讲</w:t>
      </w:r>
      <w:r>
        <w:rPr>
          <w:rFonts w:ascii="仿宋" w:eastAsia="仿宋" w:hAnsi="仿宋" w:cs="仿宋" w:hint="eastAsia"/>
          <w:highlight w:val="lightGray"/>
        </w:rPr>
        <w:t>社会规范和社会资产</w:t>
      </w:r>
      <w:r>
        <w:rPr>
          <w:rFonts w:hint="eastAsia"/>
        </w:rPr>
        <w:t>。经济学原本就是讨论人与人之间</w:t>
      </w:r>
      <w:r>
        <w:rPr>
          <w:rFonts w:hint="eastAsia"/>
        </w:rPr>
        <w:t>的关系的学科，所以如何将人与人的关系纳入到经济学的分析框架中至关重要，本文即是出于这种目的的一种有益的尝试。</w:t>
      </w:r>
    </w:p>
    <w:p w:rsidR="00AA459E" w:rsidRDefault="00AA459E">
      <w:pPr>
        <w:ind w:firstLine="405"/>
      </w:pPr>
    </w:p>
    <w:p w:rsidR="00AA459E" w:rsidRDefault="00560858">
      <w:pPr>
        <w:ind w:firstLine="405"/>
        <w:rPr>
          <w:b/>
          <w:bCs/>
        </w:rPr>
      </w:pPr>
      <w:r>
        <w:rPr>
          <w:rFonts w:hint="eastAsia"/>
          <w:b/>
          <w:bCs/>
        </w:rPr>
        <w:t>1-</w:t>
      </w:r>
      <w:proofErr w:type="gramStart"/>
      <w:r>
        <w:rPr>
          <w:rFonts w:hint="eastAsia"/>
          <w:b/>
          <w:bCs/>
        </w:rPr>
        <w:t>11.PEFM</w:t>
      </w:r>
      <w:proofErr w:type="gramEnd"/>
      <w:r>
        <w:rPr>
          <w:rFonts w:hint="eastAsia"/>
          <w:b/>
          <w:bCs/>
        </w:rPr>
        <w:t xml:space="preserve"> </w:t>
      </w:r>
      <w:proofErr w:type="spellStart"/>
      <w:r>
        <w:rPr>
          <w:rFonts w:hint="eastAsia"/>
          <w:b/>
          <w:bCs/>
        </w:rPr>
        <w:t>Besley</w:t>
      </w:r>
      <w:proofErr w:type="spellEnd"/>
      <w:r>
        <w:rPr>
          <w:rFonts w:hint="eastAsia"/>
          <w:b/>
          <w:bCs/>
        </w:rPr>
        <w:t xml:space="preserve"> JDE 1995 Group lending, repayment incentives and social collateral. Vol. 46 (1995) 1-18.</w:t>
      </w:r>
    </w:p>
    <w:p w:rsidR="00AA459E" w:rsidRDefault="00560858">
      <w:pPr>
        <w:ind w:firstLine="405"/>
      </w:pPr>
      <w:r>
        <w:rPr>
          <w:rFonts w:hint="eastAsia"/>
        </w:rPr>
        <w:t>本文研究了</w:t>
      </w:r>
      <w:r>
        <w:rPr>
          <w:rFonts w:ascii="仿宋" w:eastAsia="仿宋" w:hAnsi="仿宋" w:cs="仿宋" w:hint="eastAsia"/>
          <w:highlight w:val="lightGray"/>
        </w:rPr>
        <w:t>存在连带责任（</w:t>
      </w:r>
      <w:r>
        <w:rPr>
          <w:rFonts w:ascii="仿宋" w:eastAsia="仿宋" w:hAnsi="仿宋" w:cs="仿宋" w:hint="eastAsia"/>
          <w:highlight w:val="lightGray"/>
        </w:rPr>
        <w:t>joint liability</w:t>
      </w:r>
      <w:r>
        <w:rPr>
          <w:rFonts w:ascii="仿宋" w:eastAsia="仿宋" w:hAnsi="仿宋" w:cs="仿宋" w:hint="eastAsia"/>
          <w:highlight w:val="lightGray"/>
        </w:rPr>
        <w:t>）的集体贷款对还款率的影响</w:t>
      </w:r>
      <w:r>
        <w:rPr>
          <w:rFonts w:hint="eastAsia"/>
        </w:rPr>
        <w:t>。连带责任的这种机制设计对于个体的还款率既有正向影响又有负向的影响；其中正向的影响表现为经营成功的借款者（通常代表着有还款能力的一类群体）有动机还</w:t>
      </w:r>
      <w:proofErr w:type="gramStart"/>
      <w:r>
        <w:rPr>
          <w:rFonts w:hint="eastAsia"/>
        </w:rPr>
        <w:t>掉集体</w:t>
      </w:r>
      <w:proofErr w:type="gramEnd"/>
      <w:r>
        <w:rPr>
          <w:rFonts w:hint="eastAsia"/>
        </w:rPr>
        <w:t>的借款；负向的影响则表现为整个团体的违约，甚至有些成员出现了过度借款的情况。</w:t>
      </w:r>
    </w:p>
    <w:p w:rsidR="00AA459E" w:rsidRDefault="00560858">
      <w:pPr>
        <w:ind w:firstLine="405"/>
      </w:pPr>
      <w:r>
        <w:rPr>
          <w:rFonts w:hint="eastAsia"/>
        </w:rPr>
        <w:t>第一部分引言。第二部分个人贷款模型。第三部分团队贷款模型。第四部分引入社会惩罚，改善改善团体借贷的行为。第五部分对前两节中的讨论进一步拓展。第六部分总结。</w:t>
      </w:r>
    </w:p>
    <w:p w:rsidR="00AA459E" w:rsidRDefault="00AA459E">
      <w:pPr>
        <w:ind w:firstLine="405"/>
      </w:pPr>
    </w:p>
    <w:p w:rsidR="00AA459E" w:rsidRDefault="00560858">
      <w:pPr>
        <w:ind w:firstLine="405"/>
      </w:pPr>
      <w:r>
        <w:rPr>
          <w:rFonts w:hint="eastAsia"/>
        </w:rPr>
        <w:t>去年郑氏共讲了</w:t>
      </w:r>
      <w:r>
        <w:rPr>
          <w:rFonts w:hint="eastAsia"/>
        </w:rPr>
        <w:t>41</w:t>
      </w:r>
      <w:r>
        <w:rPr>
          <w:rFonts w:hint="eastAsia"/>
        </w:rPr>
        <w:t>篇文献，刨除上次资格考试已经涵盖的</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11</w:t>
      </w:r>
      <w:r>
        <w:rPr>
          <w:rFonts w:hint="eastAsia"/>
        </w:rPr>
        <w:t>，今年最可能考的依次为</w:t>
      </w:r>
      <w:r>
        <w:rPr>
          <w:rFonts w:hint="eastAsia"/>
        </w:rPr>
        <w:t xml:space="preserve"> 8</w:t>
      </w:r>
      <w:r>
        <w:rPr>
          <w:rFonts w:hint="eastAsia"/>
        </w:rPr>
        <w:t>、</w:t>
      </w:r>
      <w:r>
        <w:rPr>
          <w:rFonts w:hint="eastAsia"/>
        </w:rPr>
        <w:t>7</w:t>
      </w:r>
      <w:r>
        <w:rPr>
          <w:rFonts w:hint="eastAsia"/>
        </w:rPr>
        <w:t>、</w:t>
      </w:r>
      <w:r>
        <w:rPr>
          <w:rFonts w:hint="eastAsia"/>
        </w:rPr>
        <w:t>4</w:t>
      </w:r>
      <w:r>
        <w:rPr>
          <w:rFonts w:hint="eastAsia"/>
        </w:rPr>
        <w:t>、</w:t>
      </w:r>
      <w:r>
        <w:rPr>
          <w:rFonts w:hint="eastAsia"/>
        </w:rPr>
        <w:t>3</w:t>
      </w:r>
      <w:r>
        <w:rPr>
          <w:rFonts w:hint="eastAsia"/>
        </w:rPr>
        <w:t>、</w:t>
      </w:r>
      <w:r>
        <w:rPr>
          <w:rFonts w:hint="eastAsia"/>
        </w:rPr>
        <w:t>1</w:t>
      </w:r>
      <w:r>
        <w:rPr>
          <w:rFonts w:hint="eastAsia"/>
        </w:rPr>
        <w:t>、</w:t>
      </w:r>
      <w:r>
        <w:rPr>
          <w:rFonts w:hint="eastAsia"/>
        </w:rPr>
        <w:t>9 Rura</w:t>
      </w:r>
      <w:r>
        <w:rPr>
          <w:rFonts w:hint="eastAsia"/>
        </w:rPr>
        <w:t>l Development And Regional Issues</w:t>
      </w:r>
      <w:r>
        <w:rPr>
          <w:rFonts w:hint="eastAsia"/>
        </w:rPr>
        <w:t>、</w:t>
      </w:r>
      <w:r>
        <w:rPr>
          <w:rFonts w:hint="eastAsia"/>
        </w:rPr>
        <w:t>10</w:t>
      </w:r>
      <w:r>
        <w:rPr>
          <w:rFonts w:hint="eastAsia"/>
        </w:rPr>
        <w:t>：</w:t>
      </w:r>
    </w:p>
    <w:p w:rsidR="00AA459E" w:rsidRDefault="00560858">
      <w:pPr>
        <w:ind w:firstLine="405"/>
        <w:rPr>
          <w:b/>
          <w:bCs/>
        </w:rPr>
      </w:pPr>
      <w:r>
        <w:rPr>
          <w:rFonts w:hint="eastAsia"/>
          <w:b/>
          <w:bCs/>
        </w:rPr>
        <w:t>9-3 RR Paul Krugman JPE 1991 Increasing Returns and Economic Geography. Vol. 99, No. 3 (Jun., 1991), pp. 483-499.</w:t>
      </w:r>
    </w:p>
    <w:p w:rsidR="00AA459E" w:rsidRDefault="00560858">
      <w:pPr>
        <w:ind w:firstLine="405"/>
      </w:pPr>
      <w:r>
        <w:rPr>
          <w:rFonts w:hint="eastAsia"/>
        </w:rPr>
        <w:t>本文发展了一个简单的模型，用以说明某个国家是如何分为农业现代化的“外围”和“核心”（也就说某些国家成为了产业集聚中心，而有些国家没有处在产业集聚的核心地带）。当交通运输成本降低，制造业公司为了实现规模经济均倾向于将厂址建在拥有强烈需求的区域，但是某一地区的需求本身也依赖与当地的制造业的分布。交通成本、规模经济和制造业在国民收入中的份额决定了中心</w:t>
      </w:r>
      <w:r>
        <w:rPr>
          <w:rFonts w:hint="eastAsia"/>
        </w:rPr>
        <w:t>-</w:t>
      </w:r>
      <w:r>
        <w:rPr>
          <w:rFonts w:hint="eastAsia"/>
        </w:rPr>
        <w:t>外围模式。</w:t>
      </w:r>
    </w:p>
    <w:p w:rsidR="00AA459E" w:rsidRDefault="00560858">
      <w:pPr>
        <w:ind w:firstLine="405"/>
      </w:pPr>
      <w:r>
        <w:rPr>
          <w:rFonts w:hint="eastAsia"/>
        </w:rPr>
        <w:t>第一部分非正式地讨论了集聚问题。第二部分构建两区域模型。第三部分</w:t>
      </w:r>
      <w:proofErr w:type="gramStart"/>
      <w:r>
        <w:rPr>
          <w:rFonts w:ascii="仿宋" w:eastAsia="仿宋" w:hAnsi="仿宋" w:cs="仿宋" w:hint="eastAsia"/>
          <w:highlight w:val="lightGray"/>
        </w:rPr>
        <w:t>分析长</w:t>
      </w:r>
      <w:proofErr w:type="gramEnd"/>
      <w:r>
        <w:rPr>
          <w:rFonts w:ascii="仿宋" w:eastAsia="仿宋" w:hAnsi="仿宋" w:cs="仿宋" w:hint="eastAsia"/>
          <w:highlight w:val="lightGray"/>
        </w:rPr>
        <w:t>短期均衡</w:t>
      </w:r>
      <w:r>
        <w:rPr>
          <w:rFonts w:hint="eastAsia"/>
        </w:rPr>
        <w:t>。第四部分分析制造业集聚现象出现的条件。</w:t>
      </w:r>
    </w:p>
    <w:p w:rsidR="00AA459E" w:rsidRDefault="00AA459E">
      <w:pPr>
        <w:ind w:firstLine="405"/>
      </w:pPr>
    </w:p>
    <w:p w:rsidR="00AA459E" w:rsidRDefault="00560858">
      <w:pPr>
        <w:ind w:firstLine="405"/>
        <w:rPr>
          <w:b/>
          <w:bCs/>
        </w:rPr>
      </w:pPr>
      <w:r>
        <w:rPr>
          <w:rFonts w:hint="eastAsia"/>
          <w:b/>
          <w:bCs/>
        </w:rPr>
        <w:t>9-4 RR Acemoglu</w:t>
      </w:r>
      <w:r>
        <w:rPr>
          <w:rFonts w:hint="eastAsia"/>
          <w:b/>
          <w:bCs/>
        </w:rPr>
        <w:t xml:space="preserve"> AER 2001 The Colonial Origins </w:t>
      </w:r>
      <w:proofErr w:type="gramStart"/>
      <w:r>
        <w:rPr>
          <w:rFonts w:hint="eastAsia"/>
          <w:b/>
          <w:bCs/>
        </w:rPr>
        <w:t>Of</w:t>
      </w:r>
      <w:proofErr w:type="gramEnd"/>
      <w:r>
        <w:rPr>
          <w:rFonts w:hint="eastAsia"/>
          <w:b/>
          <w:bCs/>
        </w:rPr>
        <w:t xml:space="preserve"> Comparative Development An Empirical Investigation. Vol. 91, No. 5, (Dec., 2001), pp. 1369-1401.</w:t>
      </w:r>
    </w:p>
    <w:p w:rsidR="00AA459E" w:rsidRDefault="00560858">
      <w:pPr>
        <w:ind w:firstLine="405"/>
      </w:pPr>
      <w:r>
        <w:rPr>
          <w:rFonts w:hint="eastAsia"/>
        </w:rPr>
        <w:t>欧洲殖民者在那些死亡率较高因而不宜定居的地方，建立了较差的更有掠夺性的制度体系，并且留存至今。本文以殖民历史上（</w:t>
      </w:r>
      <w:r>
        <w:rPr>
          <w:rFonts w:hint="eastAsia"/>
        </w:rPr>
        <w:t>17-19</w:t>
      </w:r>
      <w:r>
        <w:rPr>
          <w:rFonts w:hint="eastAsia"/>
        </w:rPr>
        <w:t>世纪士兵、传教士和水手）不同地域的死亡率为工具变量，研究发现，制度对人均收入有重大影响；一旦控制了制度的影响，非洲国家或那些近赤</w:t>
      </w:r>
      <w:r>
        <w:rPr>
          <w:rFonts w:hint="eastAsia"/>
        </w:rPr>
        <w:t>道国家的收入并不低。</w:t>
      </w:r>
    </w:p>
    <w:p w:rsidR="00AA459E" w:rsidRDefault="00560858">
      <w:pPr>
        <w:ind w:firstLine="405"/>
      </w:pPr>
      <w:r>
        <w:rPr>
          <w:rFonts w:hint="eastAsia"/>
        </w:rPr>
        <w:t>第一部分（引言）讨论制度是各国收入差距的原因之一。第二部分介绍殖民历史，提出假设。第三部分用普通最小二乘</w:t>
      </w:r>
      <w:r>
        <w:rPr>
          <w:rFonts w:ascii="仿宋" w:eastAsia="仿宋" w:hAnsi="仿宋" w:cs="仿宋" w:hint="eastAsia"/>
          <w:highlight w:val="lightGray"/>
        </w:rPr>
        <w:t>估计制度的作用。</w:t>
      </w:r>
      <w:r>
        <w:rPr>
          <w:rFonts w:hint="eastAsia"/>
        </w:rPr>
        <w:t>第四部分描述早期移民的死亡率数据。第五部分呈现工具变量估计结果。第六部分进行稳健性检验。第七部分总结。</w:t>
      </w:r>
    </w:p>
    <w:p w:rsidR="00AA459E" w:rsidRDefault="00560858">
      <w:pPr>
        <w:ind w:firstLine="405"/>
        <w:rPr>
          <w:ins w:id="104" w:author="Sky123.Org" w:date="2016-04-11T10:29:00Z"/>
        </w:rPr>
      </w:pPr>
      <w:ins w:id="105" w:author="Sky123.Org" w:date="2016-04-11T10:29:00Z">
        <w:r>
          <w:rPr>
            <w:rFonts w:hint="eastAsia"/>
          </w:rPr>
          <w:t>弱肉强食，古来有之。受殖民者无力还历史以“公道”，旁观者也不必站在道义的制高点予以指责。但殖民者的后裔竟然公然叫嚣，我殖民你</w:t>
        </w:r>
      </w:ins>
      <w:ins w:id="106" w:author="Sky123.Org" w:date="2016-04-11T10:30:00Z">
        <w:r>
          <w:rPr>
            <w:rFonts w:hint="eastAsia"/>
          </w:rPr>
          <w:t>的</w:t>
        </w:r>
      </w:ins>
      <w:ins w:id="107" w:author="Sky123.Org" w:date="2016-04-11T10:29:00Z">
        <w:r>
          <w:rPr>
            <w:rFonts w:hint="eastAsia"/>
          </w:rPr>
          <w:t>程度越高，你现在发展</w:t>
        </w:r>
      </w:ins>
      <w:ins w:id="108" w:author="Sky123.Org" w:date="2016-04-11T10:30:00Z">
        <w:r>
          <w:rPr>
            <w:rFonts w:hint="eastAsia"/>
          </w:rPr>
          <w:t>得</w:t>
        </w:r>
      </w:ins>
      <w:ins w:id="109" w:author="Sky123.Org" w:date="2016-04-11T10:29:00Z">
        <w:r>
          <w:rPr>
            <w:rFonts w:hint="eastAsia"/>
          </w:rPr>
          <w:t>越好。</w:t>
        </w:r>
      </w:ins>
      <w:ins w:id="110" w:author="Sky123.Org" w:date="2016-04-11T10:32:00Z">
        <w:r>
          <w:rPr>
            <w:rFonts w:hint="eastAsia"/>
          </w:rPr>
          <w:t>上帝的子民</w:t>
        </w:r>
      </w:ins>
      <w:ins w:id="111" w:author="Sky123.Org" w:date="2016-04-11T10:29:00Z">
        <w:r>
          <w:rPr>
            <w:rFonts w:hint="eastAsia"/>
          </w:rPr>
          <w:t>高唱</w:t>
        </w:r>
      </w:ins>
      <w:ins w:id="112" w:author="Sky123.Org" w:date="2016-04-11T10:33:00Z">
        <w:r>
          <w:rPr>
            <w:rFonts w:hint="eastAsia"/>
          </w:rPr>
          <w:t>强盗逻辑</w:t>
        </w:r>
      </w:ins>
      <w:ins w:id="113" w:author="Sky123.Org" w:date="2016-04-11T10:29:00Z">
        <w:r>
          <w:rPr>
            <w:rFonts w:hint="eastAsia"/>
          </w:rPr>
          <w:t>，</w:t>
        </w:r>
      </w:ins>
      <w:ins w:id="114" w:author="Sky123.Org" w:date="2016-04-11T10:30:00Z">
        <w:r>
          <w:rPr>
            <w:rFonts w:hint="eastAsia"/>
          </w:rPr>
          <w:t>无丝毫廉耻之心，</w:t>
        </w:r>
      </w:ins>
      <w:ins w:id="115" w:author="Sky123.Org" w:date="2016-04-11T10:29:00Z">
        <w:r>
          <w:rPr>
            <w:rFonts w:hint="eastAsia"/>
          </w:rPr>
          <w:t>实在令严某人</w:t>
        </w:r>
        <w:proofErr w:type="gramStart"/>
        <w:r>
          <w:rPr>
            <w:rFonts w:hint="eastAsia"/>
          </w:rPr>
          <w:t>想唾他的</w:t>
        </w:r>
        <w:proofErr w:type="gramEnd"/>
        <w:r>
          <w:rPr>
            <w:rFonts w:hint="eastAsia"/>
          </w:rPr>
          <w:t>脸。</w:t>
        </w:r>
      </w:ins>
    </w:p>
    <w:p w:rsidR="00AA459E" w:rsidRDefault="00AA459E">
      <w:pPr>
        <w:ind w:firstLine="405"/>
      </w:pPr>
    </w:p>
    <w:p w:rsidR="00AA459E" w:rsidRDefault="00560858">
      <w:pPr>
        <w:ind w:firstLine="405"/>
        <w:rPr>
          <w:b/>
          <w:bCs/>
        </w:rPr>
      </w:pPr>
      <w:r>
        <w:rPr>
          <w:rFonts w:hint="eastAsia"/>
          <w:b/>
          <w:bCs/>
        </w:rPr>
        <w:t xml:space="preserve">9-6 RR Qian Nancy QJE </w:t>
      </w:r>
      <w:r>
        <w:rPr>
          <w:rFonts w:hint="eastAsia"/>
          <w:b/>
          <w:bCs/>
        </w:rPr>
        <w:t>2011the Potato</w:t>
      </w:r>
      <w:proofErr w:type="gramStart"/>
      <w:r>
        <w:rPr>
          <w:rFonts w:hint="eastAsia"/>
          <w:b/>
          <w:bCs/>
        </w:rPr>
        <w:t>’</w:t>
      </w:r>
      <w:proofErr w:type="gramEnd"/>
      <w:r>
        <w:rPr>
          <w:rFonts w:hint="eastAsia"/>
          <w:b/>
          <w:bCs/>
        </w:rPr>
        <w:t>S Contribution. (2011) 126, 593</w:t>
      </w:r>
      <w:r>
        <w:rPr>
          <w:rFonts w:hint="eastAsia"/>
          <w:b/>
          <w:bCs/>
        </w:rPr>
        <w:t>–</w:t>
      </w:r>
      <w:r>
        <w:rPr>
          <w:rFonts w:hint="eastAsia"/>
          <w:b/>
          <w:bCs/>
        </w:rPr>
        <w:t>650.</w:t>
      </w:r>
    </w:p>
    <w:p w:rsidR="00AA459E" w:rsidRDefault="00560858">
      <w:pPr>
        <w:ind w:firstLine="405"/>
      </w:pPr>
      <w:r>
        <w:rPr>
          <w:rFonts w:ascii="仿宋" w:eastAsia="仿宋" w:hAnsi="仿宋" w:cs="仿宋" w:hint="eastAsia"/>
          <w:highlight w:val="lightGray"/>
        </w:rPr>
        <w:t>土豆从美洲引入到欧洲之后对欧洲人口增长和城镇化的影响</w:t>
      </w:r>
      <w:r>
        <w:rPr>
          <w:rFonts w:hint="eastAsia"/>
        </w:rPr>
        <w:t>。研究发现，土豆由于耐受性好、营养价值高，改善了人的营养状况和生活状况，进而促进了人口增长，加快了城市化进程。引入土豆将会产生内生性问题（</w:t>
      </w:r>
      <w:r>
        <w:rPr>
          <w:rFonts w:hint="eastAsia"/>
        </w:rPr>
        <w:t>1</w:t>
      </w:r>
      <w:r>
        <w:rPr>
          <w:rFonts w:hint="eastAsia"/>
        </w:rPr>
        <w:t>、土豆种植使人口增加，人口增加扩大对土豆的需求，继而扩大土豆的种植；</w:t>
      </w:r>
      <w:r>
        <w:rPr>
          <w:rFonts w:hint="eastAsia"/>
        </w:rPr>
        <w:t>2</w:t>
      </w:r>
      <w:r>
        <w:rPr>
          <w:rFonts w:hint="eastAsia"/>
        </w:rPr>
        <w:t>、其他变量影响土豆的种植和人口的增加）本文将人均收入作</w:t>
      </w:r>
      <w:r>
        <w:rPr>
          <w:rFonts w:hint="eastAsia"/>
        </w:rPr>
        <w:lastRenderedPageBreak/>
        <w:t>为土豆种植的工具变量，采用两阶段估计法解决内生性的问题。</w:t>
      </w:r>
    </w:p>
    <w:p w:rsidR="00AA459E" w:rsidRDefault="00560858">
      <w:pPr>
        <w:ind w:firstLine="405"/>
      </w:pPr>
      <w:r>
        <w:rPr>
          <w:rFonts w:hint="eastAsia"/>
        </w:rPr>
        <w:t>第一部分（引言）介绍人口增长、城市</w:t>
      </w:r>
      <w:r>
        <w:rPr>
          <w:rFonts w:hint="eastAsia"/>
        </w:rPr>
        <w:t>化以及土豆的引入对农业生产力的影响。第二部分介绍土地的优势，向旧大陆传播的路径。第三部分构建了分析框架。第四部分描述了数据。第五部分呈现</w:t>
      </w:r>
      <w:proofErr w:type="gramStart"/>
      <w:r>
        <w:rPr>
          <w:rFonts w:hint="eastAsia"/>
          <w:highlight w:val="lightGray"/>
        </w:rPr>
        <w:t>了双差的</w:t>
      </w:r>
      <w:proofErr w:type="gramEnd"/>
      <w:r>
        <w:rPr>
          <w:rFonts w:hint="eastAsia"/>
          <w:highlight w:val="lightGray"/>
        </w:rPr>
        <w:t>估计结果</w:t>
      </w:r>
      <w:r>
        <w:rPr>
          <w:rFonts w:hint="eastAsia"/>
        </w:rPr>
        <w:t>。第六部分进行稳健性检验。第七部分总结。【</w:t>
      </w:r>
      <w:r>
        <w:rPr>
          <w:rFonts w:ascii="仿宋" w:eastAsia="仿宋" w:hAnsi="仿宋" w:cs="仿宋" w:hint="eastAsia"/>
          <w:highlight w:val="lightGray"/>
        </w:rPr>
        <w:t>背景→传播→分析框架→计量方法与结果→总结</w:t>
      </w:r>
      <w:r>
        <w:rPr>
          <w:rFonts w:hint="eastAsia"/>
        </w:rPr>
        <w:t>】</w:t>
      </w:r>
    </w:p>
    <w:p w:rsidR="00AA459E" w:rsidRDefault="00AA459E">
      <w:pPr>
        <w:ind w:firstLine="405"/>
        <w:rPr>
          <w:b/>
          <w:bCs/>
        </w:rPr>
      </w:pPr>
    </w:p>
    <w:p w:rsidR="00AA459E" w:rsidRDefault="00560858">
      <w:pPr>
        <w:ind w:firstLine="405"/>
        <w:rPr>
          <w:b/>
          <w:bCs/>
        </w:rPr>
      </w:pPr>
      <w:r>
        <w:rPr>
          <w:rFonts w:hint="eastAsia"/>
          <w:b/>
          <w:bCs/>
        </w:rPr>
        <w:t xml:space="preserve">9-10 RR Michel </w:t>
      </w:r>
      <w:proofErr w:type="spellStart"/>
      <w:r>
        <w:rPr>
          <w:rFonts w:hint="eastAsia"/>
          <w:b/>
          <w:bCs/>
        </w:rPr>
        <w:t>Beine</w:t>
      </w:r>
      <w:proofErr w:type="spellEnd"/>
      <w:r>
        <w:rPr>
          <w:rFonts w:hint="eastAsia"/>
          <w:b/>
          <w:bCs/>
        </w:rPr>
        <w:t xml:space="preserve"> JDE 2001 Brain drain and economic growth theory and evidence. Vol. 64_2001.275</w:t>
      </w:r>
      <w:r>
        <w:rPr>
          <w:rFonts w:hint="eastAsia"/>
          <w:b/>
          <w:bCs/>
        </w:rPr>
        <w:t>–</w:t>
      </w:r>
      <w:r>
        <w:rPr>
          <w:rFonts w:hint="eastAsia"/>
          <w:b/>
          <w:bCs/>
        </w:rPr>
        <w:t>289.</w:t>
      </w:r>
    </w:p>
    <w:p w:rsidR="00AA459E" w:rsidRDefault="00560858">
      <w:pPr>
        <w:ind w:firstLine="405"/>
      </w:pPr>
      <w:r>
        <w:rPr>
          <w:rFonts w:hint="eastAsia"/>
        </w:rPr>
        <w:t>本文关注小型开放的发展中国家，研究</w:t>
      </w:r>
      <w:r>
        <w:rPr>
          <w:rFonts w:ascii="仿宋" w:eastAsia="仿宋" w:hAnsi="仿宋" w:cs="仿宋" w:hint="eastAsia"/>
          <w:highlight w:val="lightGray"/>
        </w:rPr>
        <w:t>移民预期对人力资本形成与经</w:t>
      </w:r>
      <w:r>
        <w:rPr>
          <w:rFonts w:ascii="仿宋" w:eastAsia="仿宋" w:hAnsi="仿宋" w:cs="仿宋" w:hint="eastAsia"/>
          <w:highlight w:val="lightGray"/>
        </w:rPr>
        <w:t>济增长的影响</w:t>
      </w:r>
      <w:r>
        <w:rPr>
          <w:rFonts w:hint="eastAsia"/>
        </w:rPr>
        <w:t>。作者假设代理人存在技能上的异质性，并在不确定未来是否移民的情况下做出教育决策。研究发现，</w:t>
      </w:r>
      <w:r>
        <w:rPr>
          <w:rFonts w:ascii="仿宋" w:eastAsia="仿宋" w:hAnsi="仿宋" w:cs="仿宋" w:hint="eastAsia"/>
          <w:highlight w:val="lightGray"/>
        </w:rPr>
        <w:t>当移民的两种效应（移民前的教育投资效应和移民后的人才流失效应）以前一种为主导时，移民的动机（预期）能增加开放经济的人力资本存量</w:t>
      </w:r>
      <w:r>
        <w:rPr>
          <w:rFonts w:hint="eastAsia"/>
        </w:rPr>
        <w:t>。</w:t>
      </w:r>
    </w:p>
    <w:p w:rsidR="00AA459E" w:rsidRDefault="00560858">
      <w:pPr>
        <w:ind w:firstLine="405"/>
      </w:pPr>
      <w:r>
        <w:rPr>
          <w:rFonts w:hint="eastAsia"/>
        </w:rPr>
        <w:t>第一部分（引言）介绍了前人对</w:t>
      </w:r>
      <w:r>
        <w:rPr>
          <w:rFonts w:hint="eastAsia"/>
          <w:highlight w:val="lightGray"/>
        </w:rPr>
        <w:t>教育、移民和经济增长关系的研究</w:t>
      </w:r>
      <w:r>
        <w:rPr>
          <w:rFonts w:hint="eastAsia"/>
        </w:rPr>
        <w:t>，引出作者想要研究的内容。第二部分构建</w:t>
      </w:r>
      <w:r>
        <w:rPr>
          <w:rFonts w:hint="eastAsia"/>
          <w:highlight w:val="lightGray"/>
        </w:rPr>
        <w:t>移民率与受教育水平</w:t>
      </w:r>
      <w:r>
        <w:rPr>
          <w:rFonts w:hint="eastAsia"/>
        </w:rPr>
        <w:t>的关系的模型。第三部分探讨</w:t>
      </w:r>
      <w:r>
        <w:rPr>
          <w:rFonts w:hint="eastAsia"/>
          <w:highlight w:val="lightGray"/>
        </w:rPr>
        <w:t>移民机会与经济增长</w:t>
      </w:r>
      <w:r>
        <w:rPr>
          <w:rFonts w:hint="eastAsia"/>
        </w:rPr>
        <w:t>关系。第四部分利用</w:t>
      </w:r>
      <w:r>
        <w:rPr>
          <w:rFonts w:hint="eastAsia"/>
        </w:rPr>
        <w:t>37</w:t>
      </w:r>
      <w:r>
        <w:rPr>
          <w:rFonts w:hint="eastAsia"/>
        </w:rPr>
        <w:t>各国家的横截面数据进行实证分析。第五部分总结。</w:t>
      </w:r>
      <w:r>
        <w:rPr>
          <w:rFonts w:hint="eastAsia"/>
        </w:rPr>
        <w:br/>
      </w:r>
    </w:p>
    <w:p w:rsidR="00AA459E" w:rsidRDefault="00560858">
      <w:pPr>
        <w:ind w:firstLine="405"/>
      </w:pPr>
      <w:r>
        <w:rPr>
          <w:rFonts w:hint="eastAsia"/>
        </w:rPr>
        <w:t>去年郑氏共讲了</w:t>
      </w:r>
      <w:r>
        <w:rPr>
          <w:rFonts w:hint="eastAsia"/>
        </w:rPr>
        <w:t>41</w:t>
      </w:r>
      <w:r>
        <w:rPr>
          <w:rFonts w:hint="eastAsia"/>
        </w:rPr>
        <w:t>篇文献，刨除上次资格考试已经涵盖的</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11</w:t>
      </w:r>
      <w:r>
        <w:rPr>
          <w:rFonts w:hint="eastAsia"/>
        </w:rPr>
        <w:t>，今年最可能考的依次为</w:t>
      </w:r>
      <w:r>
        <w:rPr>
          <w:rFonts w:hint="eastAsia"/>
        </w:rPr>
        <w:t xml:space="preserve"> 8</w:t>
      </w:r>
      <w:r>
        <w:rPr>
          <w:rFonts w:hint="eastAsia"/>
        </w:rPr>
        <w:t>、</w:t>
      </w:r>
      <w:r>
        <w:rPr>
          <w:rFonts w:hint="eastAsia"/>
        </w:rPr>
        <w:t>7</w:t>
      </w:r>
      <w:r>
        <w:rPr>
          <w:rFonts w:hint="eastAsia"/>
        </w:rPr>
        <w:t>、</w:t>
      </w:r>
      <w:r>
        <w:rPr>
          <w:rFonts w:hint="eastAsia"/>
        </w:rPr>
        <w:t>4</w:t>
      </w:r>
      <w:r>
        <w:rPr>
          <w:rFonts w:hint="eastAsia"/>
        </w:rPr>
        <w:t>、</w:t>
      </w:r>
      <w:r>
        <w:rPr>
          <w:rFonts w:hint="eastAsia"/>
        </w:rPr>
        <w:t>3</w:t>
      </w:r>
      <w:r>
        <w:rPr>
          <w:rFonts w:hint="eastAsia"/>
        </w:rPr>
        <w:t>、</w:t>
      </w:r>
      <w:r>
        <w:rPr>
          <w:rFonts w:hint="eastAsia"/>
        </w:rPr>
        <w:t>1</w:t>
      </w:r>
      <w:r>
        <w:rPr>
          <w:rFonts w:hint="eastAsia"/>
        </w:rPr>
        <w:t>、</w:t>
      </w:r>
      <w:r>
        <w:rPr>
          <w:rFonts w:hint="eastAsia"/>
        </w:rPr>
        <w:t>9</w:t>
      </w:r>
      <w:r>
        <w:rPr>
          <w:rFonts w:hint="eastAsia"/>
        </w:rPr>
        <w:t>、</w:t>
      </w:r>
      <w:r>
        <w:rPr>
          <w:rFonts w:hint="eastAsia"/>
        </w:rPr>
        <w:t>10 Agribusiness Economics And Management</w:t>
      </w:r>
      <w:r>
        <w:rPr>
          <w:rFonts w:hint="eastAsia"/>
        </w:rPr>
        <w:t>：</w:t>
      </w:r>
    </w:p>
    <w:p w:rsidR="00AA459E" w:rsidRDefault="00560858">
      <w:pPr>
        <w:ind w:firstLine="405"/>
        <w:rPr>
          <w:b/>
          <w:bCs/>
        </w:rPr>
      </w:pPr>
      <w:r>
        <w:rPr>
          <w:rFonts w:hint="eastAsia"/>
          <w:b/>
          <w:bCs/>
        </w:rPr>
        <w:t xml:space="preserve">10-3 </w:t>
      </w:r>
      <w:proofErr w:type="gramStart"/>
      <w:r>
        <w:rPr>
          <w:rFonts w:hint="eastAsia"/>
          <w:b/>
          <w:bCs/>
        </w:rPr>
        <w:t xml:space="preserve">AEM  </w:t>
      </w:r>
      <w:proofErr w:type="spellStart"/>
      <w:r>
        <w:rPr>
          <w:rFonts w:hint="eastAsia"/>
          <w:b/>
          <w:bCs/>
        </w:rPr>
        <w:t>Walder</w:t>
      </w:r>
      <w:proofErr w:type="spellEnd"/>
      <w:proofErr w:type="gramEnd"/>
      <w:r>
        <w:rPr>
          <w:rFonts w:hint="eastAsia"/>
          <w:b/>
          <w:bCs/>
        </w:rPr>
        <w:t xml:space="preserve"> Andrew G. AJS 1995  Local Governments as Industrial Firms- An Organizational Analysis of China's Transitional Economy. Vol. 101, No. 2. (Se</w:t>
      </w:r>
      <w:r>
        <w:rPr>
          <w:rFonts w:hint="eastAsia"/>
          <w:b/>
          <w:bCs/>
        </w:rPr>
        <w:t>p., 1995), pp. 263-301.</w:t>
      </w:r>
    </w:p>
    <w:p w:rsidR="00AA459E" w:rsidRDefault="00560858">
      <w:pPr>
        <w:ind w:firstLine="405"/>
      </w:pPr>
      <w:r>
        <w:rPr>
          <w:rFonts w:hint="eastAsia"/>
        </w:rPr>
        <w:t>本文探讨了中国经济转型过程中地方政府对工业发展的作用。研究发现，当地方政府对企业拥有明确所有权时，遍地开化的乡镇企业相互竞争，形成了多元化的以市场为导向的高效经济部门。而且工业基础规模越是弱小，地方政府的财务激励越明确，财务约束越趋紧，对企业的监管能力也更强。</w:t>
      </w:r>
      <w:r>
        <w:rPr>
          <w:rFonts w:hint="eastAsia"/>
        </w:rPr>
        <w:t xml:space="preserve"> </w:t>
      </w:r>
    </w:p>
    <w:p w:rsidR="00AA459E" w:rsidRDefault="00560858">
      <w:pPr>
        <w:ind w:firstLine="405"/>
      </w:pPr>
      <w:r>
        <w:rPr>
          <w:rFonts w:hint="eastAsia"/>
        </w:rPr>
        <w:t>第一部分（引言）介绍中国经济转型卓有成效的现有解释，引出本文的研究取向。第二部分为中国经济转型的组织分析。第三部分总结。【</w:t>
      </w:r>
      <w:r>
        <w:rPr>
          <w:rFonts w:ascii="仿宋" w:eastAsia="仿宋" w:hAnsi="仿宋" w:cs="仿宋" w:hint="eastAsia"/>
          <w:highlight w:val="lightGray"/>
        </w:rPr>
        <w:t>背景分析→转型经济组织→总结</w:t>
      </w:r>
      <w:r>
        <w:rPr>
          <w:rFonts w:hint="eastAsia"/>
        </w:rPr>
        <w:t>】</w:t>
      </w:r>
    </w:p>
    <w:p w:rsidR="00AA459E" w:rsidRDefault="00AA459E">
      <w:pPr>
        <w:ind w:firstLine="405"/>
      </w:pPr>
    </w:p>
    <w:p w:rsidR="00AA459E" w:rsidRDefault="00560858">
      <w:pPr>
        <w:ind w:firstLine="405"/>
        <w:rPr>
          <w:b/>
          <w:bCs/>
        </w:rPr>
      </w:pPr>
      <w:r>
        <w:rPr>
          <w:rFonts w:hint="eastAsia"/>
          <w:b/>
          <w:bCs/>
        </w:rPr>
        <w:t xml:space="preserve">10-5 AEM Peng YS. AJS </w:t>
      </w:r>
      <w:r>
        <w:rPr>
          <w:rFonts w:hint="eastAsia"/>
          <w:b/>
          <w:bCs/>
        </w:rPr>
        <w:t xml:space="preserve">2004. Kinship Networks </w:t>
      </w:r>
      <w:proofErr w:type="gramStart"/>
      <w:r>
        <w:rPr>
          <w:rFonts w:hint="eastAsia"/>
          <w:b/>
          <w:bCs/>
        </w:rPr>
        <w:t>And</w:t>
      </w:r>
      <w:proofErr w:type="gramEnd"/>
      <w:r>
        <w:rPr>
          <w:rFonts w:hint="eastAsia"/>
          <w:b/>
          <w:bCs/>
        </w:rPr>
        <w:t xml:space="preserve"> Entrepreneurs In China's Transitional Economy. Mar 2004:1045-1090.</w:t>
      </w:r>
    </w:p>
    <w:p w:rsidR="00AA459E" w:rsidRDefault="00560858">
      <w:pPr>
        <w:ind w:firstLine="405"/>
      </w:pPr>
      <w:r>
        <w:rPr>
          <w:rFonts w:hint="eastAsia"/>
        </w:rPr>
        <w:t>新制度主义学派</w:t>
      </w:r>
      <w:r>
        <w:rPr>
          <w:rFonts w:ascii="仿宋" w:eastAsia="仿宋" w:hAnsi="仿宋" w:cs="仿宋" w:hint="eastAsia"/>
          <w:highlight w:val="lightGray"/>
        </w:rPr>
        <w:t>强调制度（正式或非正式）对经济增长的重要作用</w:t>
      </w:r>
      <w:r>
        <w:rPr>
          <w:rFonts w:hint="eastAsia"/>
        </w:rPr>
        <w:t>。社会网络分析方法着重人际关系在产生和执行非正式规范中的作用。作者结合上述两种方法，发现社交网络通过非正式制度的执行对经济增长产生影响。通过中国</w:t>
      </w:r>
      <w:r>
        <w:rPr>
          <w:rFonts w:hint="eastAsia"/>
        </w:rPr>
        <w:t>366</w:t>
      </w:r>
      <w:r>
        <w:rPr>
          <w:rFonts w:hint="eastAsia"/>
        </w:rPr>
        <w:t>个村庄的数据分析显示，</w:t>
      </w:r>
      <w:r>
        <w:rPr>
          <w:rFonts w:ascii="仿宋" w:eastAsia="仿宋" w:hAnsi="仿宋" w:cs="仿宋" w:hint="eastAsia"/>
          <w:highlight w:val="lightGray"/>
        </w:rPr>
        <w:t>亲属关系网络的粘合度越强，农村私营企业的数量越多，企业劳动力规模越大</w:t>
      </w:r>
      <w:r>
        <w:rPr>
          <w:rFonts w:hint="eastAsia"/>
        </w:rPr>
        <w:t>，但对集体企业无明显影响。</w:t>
      </w:r>
      <w:r>
        <w:rPr>
          <w:rFonts w:hint="eastAsia"/>
        </w:rPr>
        <w:t>可以看到，在市场化改革初期，</w:t>
      </w:r>
      <w:proofErr w:type="gramStart"/>
      <w:r>
        <w:rPr>
          <w:rFonts w:ascii="仿宋" w:eastAsia="仿宋" w:hAnsi="仿宋" w:cs="仿宋" w:hint="eastAsia"/>
          <w:highlight w:val="lightGray"/>
        </w:rPr>
        <w:t>当规范</w:t>
      </w:r>
      <w:proofErr w:type="gramEnd"/>
      <w:r>
        <w:rPr>
          <w:rFonts w:ascii="仿宋" w:eastAsia="仿宋" w:hAnsi="仿宋" w:cs="仿宋" w:hint="eastAsia"/>
          <w:highlight w:val="lightGray"/>
        </w:rPr>
        <w:t>产权制度和市场机制尚未行之有效时，亲属团结和信任保护了私人企业家的财产权利，降低了交易成本</w:t>
      </w:r>
      <w:r>
        <w:rPr>
          <w:rFonts w:hint="eastAsia"/>
        </w:rPr>
        <w:t>。</w:t>
      </w:r>
    </w:p>
    <w:p w:rsidR="00AA459E" w:rsidRDefault="00560858">
      <w:pPr>
        <w:ind w:firstLine="405"/>
      </w:pPr>
      <w:r>
        <w:rPr>
          <w:rFonts w:hint="eastAsia"/>
        </w:rPr>
        <w:t>第一部分（引言）阐述对非正式制度的相关研究，引出文章研究主题。第二部分总结亲属关系网络四个结构特点和三种收益。第三部分介绍国家关于私人企业家政策的四个阶段，严格禁止、容忍、容纳和鼓励。第四部分讨论社会资本的收益。第五部分介绍了数据来源和样本情况。第六部分呈现了回归结果。第七部分总结。【</w:t>
      </w:r>
      <w:r>
        <w:rPr>
          <w:rFonts w:ascii="仿宋" w:eastAsia="仿宋" w:hAnsi="仿宋" w:cs="仿宋" w:hint="eastAsia"/>
          <w:highlight w:val="lightGray"/>
        </w:rPr>
        <w:t>非正式制度→亲属网络→私人企业家的政策→社会资本收益→实证→总结</w:t>
      </w:r>
      <w:r>
        <w:rPr>
          <w:rFonts w:hint="eastAsia"/>
        </w:rPr>
        <w:t>】</w:t>
      </w:r>
    </w:p>
    <w:p w:rsidR="00AA459E" w:rsidRDefault="00560858">
      <w:pPr>
        <w:ind w:firstLine="405"/>
      </w:pPr>
      <w:r>
        <w:rPr>
          <w:rFonts w:hint="eastAsia"/>
        </w:rPr>
        <w:t>个人认为：作者的分析思路极为重</w:t>
      </w:r>
      <w:r>
        <w:rPr>
          <w:rFonts w:hint="eastAsia"/>
        </w:rPr>
        <w:t>要，其考虑到制度尤其是非正式制度源自于人与人之间的社会互动，所以有必要将中国人特有的亲属关系加入分析框架，同时甚至可以拓展到关于关系维系程度较亲属关系稍弱的邻里关系、同学（同事）关系等。此外中国当下的家庭结</w:t>
      </w:r>
      <w:r>
        <w:rPr>
          <w:rFonts w:hint="eastAsia"/>
        </w:rPr>
        <w:lastRenderedPageBreak/>
        <w:t>构、人家关系已经随着地域间人口流动和信息网络的冲击发生极大的变化，作者所得出的结论在不多程度能适应当下的情况以及当下的亲属关系甚至是人际关系应该采取什么的理论将其囊括进去值得思考。</w:t>
      </w:r>
    </w:p>
    <w:p w:rsidR="00AA459E" w:rsidRDefault="00560858">
      <w:pPr>
        <w:pStyle w:val="a7"/>
        <w:ind w:left="0" w:firstLineChars="200" w:firstLine="420"/>
      </w:pPr>
      <w:r>
        <w:t>2016/4/11</w:t>
      </w:r>
      <w:r>
        <w:rPr>
          <w:rFonts w:hint="eastAsia"/>
        </w:rPr>
        <w:t xml:space="preserve"> </w:t>
      </w:r>
      <w:r>
        <w:rPr>
          <w:rFonts w:hint="eastAsia"/>
        </w:rPr>
        <w:t>整理完毕</w:t>
      </w:r>
      <w:r>
        <w:rPr>
          <w:rFonts w:hint="eastAsia"/>
        </w:rPr>
        <w:t xml:space="preserve">  </w:t>
      </w:r>
      <w:r>
        <w:rPr>
          <w:rFonts w:hint="eastAsia"/>
        </w:rPr>
        <w:t>严如贺</w:t>
      </w:r>
      <w:r>
        <w:rPr>
          <w:rFonts w:hint="eastAsia"/>
        </w:rPr>
        <w:t xml:space="preserve">  </w:t>
      </w:r>
      <w:r>
        <w:rPr>
          <w:rFonts w:hint="eastAsia"/>
        </w:rPr>
        <w:t>图书馆</w:t>
      </w:r>
      <w:r>
        <w:rPr>
          <w:rFonts w:hint="eastAsia"/>
        </w:rPr>
        <w:t xml:space="preserve">  20</w:t>
      </w:r>
      <w:r>
        <w:rPr>
          <w:rFonts w:hint="eastAsia"/>
        </w:rPr>
        <w:t>：</w:t>
      </w:r>
      <w:r>
        <w:rPr>
          <w:rFonts w:hint="eastAsia"/>
        </w:rPr>
        <w:t>35</w:t>
      </w:r>
    </w:p>
    <w:p w:rsidR="00AA459E" w:rsidRDefault="00560858">
      <w:pPr>
        <w:pStyle w:val="a7"/>
        <w:ind w:left="0" w:firstLineChars="0" w:firstLine="0"/>
      </w:pPr>
      <w:r>
        <w:rPr>
          <w:noProof/>
        </w:rPr>
        <w:drawing>
          <wp:inline distT="0" distB="0" distL="0" distR="0">
            <wp:extent cx="5274310" cy="7033260"/>
            <wp:effectExtent l="19050" t="0" r="2540" b="0"/>
            <wp:docPr id="3" name="图片 1" descr="E:\研究生学习\高宏、高微、主文献\2015资格考试\农经主文献试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E:\研究生学习\高宏、高微、主文献\2015资格考试\农经主文献试题.jpg"/>
                    <pic:cNvPicPr>
                      <a:picLocks noChangeAspect="1" noChangeArrowheads="1"/>
                    </pic:cNvPicPr>
                  </pic:nvPicPr>
                  <pic:blipFill>
                    <a:blip r:embed="rId15" cstate="print"/>
                    <a:srcRect/>
                    <a:stretch>
                      <a:fillRect/>
                    </a:stretch>
                  </pic:blipFill>
                  <pic:spPr>
                    <a:xfrm>
                      <a:off x="0" y="0"/>
                      <a:ext cx="5274310" cy="7033878"/>
                    </a:xfrm>
                    <a:prstGeom prst="rect">
                      <a:avLst/>
                    </a:prstGeom>
                    <a:noFill/>
                    <a:ln w="9525">
                      <a:noFill/>
                      <a:miter lim="800000"/>
                      <a:headEnd/>
                      <a:tailEnd/>
                    </a:ln>
                  </pic:spPr>
                </pic:pic>
              </a:graphicData>
            </a:graphic>
          </wp:inline>
        </w:drawing>
      </w:r>
    </w:p>
    <w:sectPr w:rsidR="00AA45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E3269"/>
    <w:multiLevelType w:val="singleLevel"/>
    <w:tmpl w:val="570E3269"/>
    <w:lvl w:ilvl="0">
      <w:start w:val="8"/>
      <w:numFmt w:val="decimal"/>
      <w:suff w:val="nothing"/>
      <w:lvlText w:val="%1）"/>
      <w:lvlJc w:val="left"/>
    </w:lvl>
  </w:abstractNum>
  <w:abstractNum w:abstractNumId="1" w15:restartNumberingAfterBreak="0">
    <w:nsid w:val="570F48C8"/>
    <w:multiLevelType w:val="singleLevel"/>
    <w:tmpl w:val="570F48C8"/>
    <w:lvl w:ilvl="0">
      <w:start w:val="1"/>
      <w:numFmt w:val="decimal"/>
      <w:suff w:val="nothing"/>
      <w:lvlText w:val="%1、"/>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ky123.Org">
    <w15:presenceInfo w15:providerId="None" w15:userId="Sky123.O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349F8"/>
    <w:rsid w:val="000126AA"/>
    <w:rsid w:val="00013FC5"/>
    <w:rsid w:val="00023112"/>
    <w:rsid w:val="000251DF"/>
    <w:rsid w:val="00025C1A"/>
    <w:rsid w:val="00027772"/>
    <w:rsid w:val="0004257B"/>
    <w:rsid w:val="000548FD"/>
    <w:rsid w:val="0005543D"/>
    <w:rsid w:val="000603B5"/>
    <w:rsid w:val="00073310"/>
    <w:rsid w:val="00076D14"/>
    <w:rsid w:val="00081EFB"/>
    <w:rsid w:val="00095143"/>
    <w:rsid w:val="000C3B84"/>
    <w:rsid w:val="000D27A3"/>
    <w:rsid w:val="000F4783"/>
    <w:rsid w:val="0010529A"/>
    <w:rsid w:val="001072B4"/>
    <w:rsid w:val="001278AE"/>
    <w:rsid w:val="00131F9D"/>
    <w:rsid w:val="00142972"/>
    <w:rsid w:val="00144815"/>
    <w:rsid w:val="00144C96"/>
    <w:rsid w:val="00154543"/>
    <w:rsid w:val="00154B84"/>
    <w:rsid w:val="00155C18"/>
    <w:rsid w:val="00157556"/>
    <w:rsid w:val="00176C91"/>
    <w:rsid w:val="00186CEB"/>
    <w:rsid w:val="001A6705"/>
    <w:rsid w:val="001D1F54"/>
    <w:rsid w:val="001D584D"/>
    <w:rsid w:val="001F2CA4"/>
    <w:rsid w:val="001F6A76"/>
    <w:rsid w:val="00200A06"/>
    <w:rsid w:val="00203511"/>
    <w:rsid w:val="00214C30"/>
    <w:rsid w:val="00224F6D"/>
    <w:rsid w:val="00233AA7"/>
    <w:rsid w:val="002349F8"/>
    <w:rsid w:val="00246FD6"/>
    <w:rsid w:val="00270697"/>
    <w:rsid w:val="00281807"/>
    <w:rsid w:val="00284FAD"/>
    <w:rsid w:val="002974CA"/>
    <w:rsid w:val="00297713"/>
    <w:rsid w:val="002A3954"/>
    <w:rsid w:val="002A3B71"/>
    <w:rsid w:val="002B4C32"/>
    <w:rsid w:val="002B4D21"/>
    <w:rsid w:val="002B7B80"/>
    <w:rsid w:val="002C11C6"/>
    <w:rsid w:val="002C47A0"/>
    <w:rsid w:val="002C7B3D"/>
    <w:rsid w:val="002D6403"/>
    <w:rsid w:val="002E4DC7"/>
    <w:rsid w:val="002F26AD"/>
    <w:rsid w:val="00305C37"/>
    <w:rsid w:val="00311E22"/>
    <w:rsid w:val="003140FA"/>
    <w:rsid w:val="00327D8A"/>
    <w:rsid w:val="00331A19"/>
    <w:rsid w:val="003364E8"/>
    <w:rsid w:val="00342FFB"/>
    <w:rsid w:val="00344A20"/>
    <w:rsid w:val="0036179A"/>
    <w:rsid w:val="0037322D"/>
    <w:rsid w:val="00386298"/>
    <w:rsid w:val="00386E9C"/>
    <w:rsid w:val="003877B0"/>
    <w:rsid w:val="003924D4"/>
    <w:rsid w:val="003B7E00"/>
    <w:rsid w:val="003C5EF5"/>
    <w:rsid w:val="003C6446"/>
    <w:rsid w:val="003E0742"/>
    <w:rsid w:val="003E0E84"/>
    <w:rsid w:val="003F0475"/>
    <w:rsid w:val="003F5765"/>
    <w:rsid w:val="00405138"/>
    <w:rsid w:val="004536DB"/>
    <w:rsid w:val="004537FD"/>
    <w:rsid w:val="00472269"/>
    <w:rsid w:val="0048227E"/>
    <w:rsid w:val="00482304"/>
    <w:rsid w:val="004B0265"/>
    <w:rsid w:val="004D16FC"/>
    <w:rsid w:val="004F16BB"/>
    <w:rsid w:val="005038AC"/>
    <w:rsid w:val="00506488"/>
    <w:rsid w:val="005521D0"/>
    <w:rsid w:val="005573F3"/>
    <w:rsid w:val="00560858"/>
    <w:rsid w:val="00571121"/>
    <w:rsid w:val="005845F9"/>
    <w:rsid w:val="0058700C"/>
    <w:rsid w:val="00587584"/>
    <w:rsid w:val="00594C3D"/>
    <w:rsid w:val="005A4A2B"/>
    <w:rsid w:val="005A5760"/>
    <w:rsid w:val="005B4E92"/>
    <w:rsid w:val="005D09B3"/>
    <w:rsid w:val="005E2686"/>
    <w:rsid w:val="005E5341"/>
    <w:rsid w:val="005F1485"/>
    <w:rsid w:val="0060208B"/>
    <w:rsid w:val="00603B81"/>
    <w:rsid w:val="006115AC"/>
    <w:rsid w:val="00613AAD"/>
    <w:rsid w:val="00620B17"/>
    <w:rsid w:val="006251E9"/>
    <w:rsid w:val="00625B57"/>
    <w:rsid w:val="00632213"/>
    <w:rsid w:val="006435AC"/>
    <w:rsid w:val="006458C2"/>
    <w:rsid w:val="00651694"/>
    <w:rsid w:val="006537DD"/>
    <w:rsid w:val="006622FB"/>
    <w:rsid w:val="006649FD"/>
    <w:rsid w:val="0067213F"/>
    <w:rsid w:val="006801BF"/>
    <w:rsid w:val="0068373A"/>
    <w:rsid w:val="00685BEA"/>
    <w:rsid w:val="00686363"/>
    <w:rsid w:val="0069683E"/>
    <w:rsid w:val="00697F20"/>
    <w:rsid w:val="006D7867"/>
    <w:rsid w:val="006E0A20"/>
    <w:rsid w:val="006E5B4C"/>
    <w:rsid w:val="00737C2E"/>
    <w:rsid w:val="0075170D"/>
    <w:rsid w:val="00762E90"/>
    <w:rsid w:val="00764A1E"/>
    <w:rsid w:val="00772D7E"/>
    <w:rsid w:val="007766B2"/>
    <w:rsid w:val="007777FC"/>
    <w:rsid w:val="00781E41"/>
    <w:rsid w:val="00791AF3"/>
    <w:rsid w:val="00797C04"/>
    <w:rsid w:val="007B440D"/>
    <w:rsid w:val="007B6325"/>
    <w:rsid w:val="007D339B"/>
    <w:rsid w:val="007D3DA9"/>
    <w:rsid w:val="007D4074"/>
    <w:rsid w:val="007E13AB"/>
    <w:rsid w:val="007E331C"/>
    <w:rsid w:val="007E7050"/>
    <w:rsid w:val="008161C1"/>
    <w:rsid w:val="00824459"/>
    <w:rsid w:val="008513DE"/>
    <w:rsid w:val="00857493"/>
    <w:rsid w:val="00866CA6"/>
    <w:rsid w:val="00867C2A"/>
    <w:rsid w:val="00870535"/>
    <w:rsid w:val="00874D5F"/>
    <w:rsid w:val="00896E65"/>
    <w:rsid w:val="008A4FE2"/>
    <w:rsid w:val="008A6A77"/>
    <w:rsid w:val="008A733F"/>
    <w:rsid w:val="008B2B41"/>
    <w:rsid w:val="008D498B"/>
    <w:rsid w:val="008D4D72"/>
    <w:rsid w:val="008D52A0"/>
    <w:rsid w:val="008D7CD0"/>
    <w:rsid w:val="009013FC"/>
    <w:rsid w:val="00901A23"/>
    <w:rsid w:val="009074DD"/>
    <w:rsid w:val="00911261"/>
    <w:rsid w:val="0093478E"/>
    <w:rsid w:val="00936B79"/>
    <w:rsid w:val="00944FCB"/>
    <w:rsid w:val="0094799E"/>
    <w:rsid w:val="009631EA"/>
    <w:rsid w:val="00985A48"/>
    <w:rsid w:val="00993835"/>
    <w:rsid w:val="009A5A82"/>
    <w:rsid w:val="009A79FB"/>
    <w:rsid w:val="009B082A"/>
    <w:rsid w:val="009B2831"/>
    <w:rsid w:val="009B3F0C"/>
    <w:rsid w:val="009B6375"/>
    <w:rsid w:val="009F04EA"/>
    <w:rsid w:val="00A234D0"/>
    <w:rsid w:val="00A306EF"/>
    <w:rsid w:val="00A37144"/>
    <w:rsid w:val="00A371AE"/>
    <w:rsid w:val="00A4159B"/>
    <w:rsid w:val="00A45CA4"/>
    <w:rsid w:val="00A6220E"/>
    <w:rsid w:val="00A65894"/>
    <w:rsid w:val="00AA459E"/>
    <w:rsid w:val="00AA7AEA"/>
    <w:rsid w:val="00AD6037"/>
    <w:rsid w:val="00AF0CE8"/>
    <w:rsid w:val="00AF3174"/>
    <w:rsid w:val="00B056B8"/>
    <w:rsid w:val="00B12749"/>
    <w:rsid w:val="00B24129"/>
    <w:rsid w:val="00B24B4E"/>
    <w:rsid w:val="00B371E1"/>
    <w:rsid w:val="00B371FA"/>
    <w:rsid w:val="00B37331"/>
    <w:rsid w:val="00B53109"/>
    <w:rsid w:val="00B566B4"/>
    <w:rsid w:val="00B6128C"/>
    <w:rsid w:val="00B728C5"/>
    <w:rsid w:val="00B7754B"/>
    <w:rsid w:val="00B8135F"/>
    <w:rsid w:val="00BA0448"/>
    <w:rsid w:val="00BB18AF"/>
    <w:rsid w:val="00BB7251"/>
    <w:rsid w:val="00BC6A9A"/>
    <w:rsid w:val="00BE3D59"/>
    <w:rsid w:val="00BF060B"/>
    <w:rsid w:val="00BF2763"/>
    <w:rsid w:val="00BF70C9"/>
    <w:rsid w:val="00C30409"/>
    <w:rsid w:val="00C31900"/>
    <w:rsid w:val="00C323E0"/>
    <w:rsid w:val="00C42BB2"/>
    <w:rsid w:val="00C52F25"/>
    <w:rsid w:val="00C53336"/>
    <w:rsid w:val="00C5535F"/>
    <w:rsid w:val="00C66527"/>
    <w:rsid w:val="00C66A06"/>
    <w:rsid w:val="00C703EB"/>
    <w:rsid w:val="00C723CF"/>
    <w:rsid w:val="00C778E6"/>
    <w:rsid w:val="00C9782D"/>
    <w:rsid w:val="00CB3D67"/>
    <w:rsid w:val="00CB55D6"/>
    <w:rsid w:val="00CC1298"/>
    <w:rsid w:val="00CE13B0"/>
    <w:rsid w:val="00CE1889"/>
    <w:rsid w:val="00CE7317"/>
    <w:rsid w:val="00CF0331"/>
    <w:rsid w:val="00CF1E56"/>
    <w:rsid w:val="00D04F5E"/>
    <w:rsid w:val="00D134BB"/>
    <w:rsid w:val="00D2595C"/>
    <w:rsid w:val="00D3249F"/>
    <w:rsid w:val="00D34487"/>
    <w:rsid w:val="00D363E2"/>
    <w:rsid w:val="00D479E8"/>
    <w:rsid w:val="00D5318C"/>
    <w:rsid w:val="00D66B4A"/>
    <w:rsid w:val="00DA1398"/>
    <w:rsid w:val="00DA247F"/>
    <w:rsid w:val="00DA2767"/>
    <w:rsid w:val="00DC3996"/>
    <w:rsid w:val="00DD2113"/>
    <w:rsid w:val="00DD4D20"/>
    <w:rsid w:val="00DD5B95"/>
    <w:rsid w:val="00DF1AF8"/>
    <w:rsid w:val="00DF27F0"/>
    <w:rsid w:val="00DF2DE9"/>
    <w:rsid w:val="00E00119"/>
    <w:rsid w:val="00E06D91"/>
    <w:rsid w:val="00E33018"/>
    <w:rsid w:val="00E51CB6"/>
    <w:rsid w:val="00E714FD"/>
    <w:rsid w:val="00EA202E"/>
    <w:rsid w:val="00EA3237"/>
    <w:rsid w:val="00ED53E4"/>
    <w:rsid w:val="00EF06C5"/>
    <w:rsid w:val="00F1754F"/>
    <w:rsid w:val="00F220DA"/>
    <w:rsid w:val="00F2398C"/>
    <w:rsid w:val="00F54A09"/>
    <w:rsid w:val="00F56513"/>
    <w:rsid w:val="00F62EDE"/>
    <w:rsid w:val="00F73DF5"/>
    <w:rsid w:val="00F77714"/>
    <w:rsid w:val="00F87AC4"/>
    <w:rsid w:val="00F902CA"/>
    <w:rsid w:val="00FA13CC"/>
    <w:rsid w:val="00FB38AA"/>
    <w:rsid w:val="00FB4843"/>
    <w:rsid w:val="00FC25C6"/>
    <w:rsid w:val="00FC61C3"/>
    <w:rsid w:val="00FD01D3"/>
    <w:rsid w:val="00FE529D"/>
    <w:rsid w:val="00FF01EA"/>
    <w:rsid w:val="2D2A0A2A"/>
    <w:rsid w:val="30114127"/>
    <w:rsid w:val="37026BF0"/>
    <w:rsid w:val="68DE182B"/>
    <w:rsid w:val="747738D5"/>
    <w:rsid w:val="7DDF5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7D1F5-C1E8-4E5C-B7BF-1A49600E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ody Text"/>
    <w:basedOn w:val="a"/>
    <w:link w:val="a8"/>
    <w:qFormat/>
    <w:pPr>
      <w:topLinePunct/>
      <w:autoSpaceDE w:val="0"/>
      <w:autoSpaceDN w:val="0"/>
      <w:snapToGrid w:val="0"/>
      <w:spacing w:before="120" w:line="360" w:lineRule="atLeast"/>
      <w:ind w:left="200" w:hangingChars="200" w:hanging="200"/>
    </w:pPr>
    <w:rPr>
      <w:rFonts w:ascii="Times New Roman" w:eastAsia="宋体" w:hAnsi="Times New Roman" w:cs="Times New Roman"/>
      <w:kern w:val="0"/>
      <w:szCs w:val="20"/>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af">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f0">
    <w:name w:val="Strong"/>
    <w:basedOn w:val="a0"/>
    <w:uiPriority w:val="22"/>
    <w:qFormat/>
    <w:rPr>
      <w:b/>
      <w:bCs/>
    </w:rPr>
  </w:style>
  <w:style w:type="character" w:styleId="af1">
    <w:name w:val="Hyperlink"/>
    <w:basedOn w:val="a0"/>
    <w:uiPriority w:val="99"/>
    <w:unhideWhenUsed/>
    <w:qFormat/>
    <w:rPr>
      <w:color w:val="0000FF"/>
      <w:u w:val="single"/>
    </w:rPr>
  </w:style>
  <w:style w:type="character" w:styleId="af2">
    <w:name w:val="annotation reference"/>
    <w:basedOn w:val="a0"/>
    <w:uiPriority w:val="99"/>
    <w:unhideWhenUsed/>
    <w:qFormat/>
    <w:rPr>
      <w:sz w:val="21"/>
      <w:szCs w:val="21"/>
    </w:rPr>
  </w:style>
  <w:style w:type="paragraph" w:customStyle="1" w:styleId="11">
    <w:name w:val="列表段落1"/>
    <w:basedOn w:val="a"/>
    <w:uiPriority w:val="34"/>
    <w:qFormat/>
    <w:pPr>
      <w:ind w:firstLineChars="200" w:firstLine="420"/>
    </w:p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a">
    <w:name w:val="批注框文本 字符"/>
    <w:basedOn w:val="a0"/>
    <w:link w:val="a9"/>
    <w:uiPriority w:val="99"/>
    <w:semiHidden/>
    <w:qFormat/>
    <w:rPr>
      <w:sz w:val="18"/>
      <w:szCs w:val="18"/>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a-size-extra-large">
    <w:name w:val="a-size-extra-large"/>
    <w:basedOn w:val="a0"/>
    <w:qFormat/>
  </w:style>
  <w:style w:type="character" w:customStyle="1" w:styleId="apple-converted-space">
    <w:name w:val="apple-converted-space"/>
    <w:basedOn w:val="a0"/>
    <w:qFormat/>
  </w:style>
  <w:style w:type="character" w:customStyle="1" w:styleId="a-declarative">
    <w:name w:val="a-declarative"/>
    <w:basedOn w:val="a0"/>
    <w:qFormat/>
  </w:style>
  <w:style w:type="character" w:customStyle="1" w:styleId="a8">
    <w:name w:val="正文文本 字符"/>
    <w:basedOn w:val="a0"/>
    <w:link w:val="a7"/>
    <w:qFormat/>
    <w:rPr>
      <w:rFonts w:ascii="Times New Roman" w:eastAsia="宋体" w:hAnsi="Times New Roman" w:cs="Times New Roman"/>
      <w:kern w:val="0"/>
      <w:szCs w:val="20"/>
    </w:rPr>
  </w:style>
  <w:style w:type="character" w:customStyle="1" w:styleId="gray">
    <w:name w:val="gray"/>
    <w:basedOn w:val="a0"/>
    <w:qFormat/>
  </w:style>
  <w:style w:type="character" w:customStyle="1" w:styleId="ae">
    <w:name w:val="页眉 字符"/>
    <w:basedOn w:val="a0"/>
    <w:link w:val="ad"/>
    <w:uiPriority w:val="99"/>
    <w:semiHidden/>
    <w:qFormat/>
    <w:rPr>
      <w:sz w:val="18"/>
      <w:szCs w:val="18"/>
    </w:rPr>
  </w:style>
  <w:style w:type="character" w:customStyle="1" w:styleId="ac">
    <w:name w:val="页脚 字符"/>
    <w:basedOn w:val="a0"/>
    <w:link w:val="ab"/>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baike.so.com/doc/750929-794798.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baike.so.com/doc/6301784-6515308.html"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hyperlink" Target="https://en.wikipedia.org/w/index.php?title=Axioms_of_order&amp;action=edit&amp;redlink=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82AAC4-89AD-485A-B905-1DC792586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3955</Words>
  <Characters>22546</Characters>
  <Application>Microsoft Office Word</Application>
  <DocSecurity>0</DocSecurity>
  <Lines>187</Lines>
  <Paragraphs>52</Paragraphs>
  <ScaleCrop>false</ScaleCrop>
  <Company>Sky123.Org</Company>
  <LinksUpToDate>false</LinksUpToDate>
  <CharactersWithSpaces>26449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 </cp:lastModifiedBy>
  <cp:revision>145</cp:revision>
  <dcterms:created xsi:type="dcterms:W3CDTF">2016-04-03T00:47:00Z</dcterms:created>
  <dcterms:modified xsi:type="dcterms:W3CDTF">2019-03-20T02:43:00Z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